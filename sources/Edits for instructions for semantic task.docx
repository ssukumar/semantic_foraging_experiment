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200C" w14:textId="3D98CF44" w:rsidR="00C8055D" w:rsidDel="00ED4BAA" w:rsidRDefault="007C3FF7" w:rsidP="007C3FF7">
      <w:pPr>
        <w:pStyle w:val="Heading1"/>
        <w:rPr>
          <w:del w:id="0" w:author="Shruthi Sukumar" w:date="2024-08-07T10:23:00Z"/>
        </w:rPr>
      </w:pPr>
      <w:r>
        <w:t>Edits for instructions for semantic task</w:t>
      </w:r>
    </w:p>
    <w:p w14:paraId="7C4B54DB" w14:textId="7C80842A" w:rsidR="007C3FF7" w:rsidRPr="00937CAF" w:rsidDel="00937CAF" w:rsidRDefault="007C3FF7">
      <w:pPr>
        <w:rPr>
          <w:del w:id="1" w:author="Shruthi Sukumar" w:date="2024-08-07T09:59:00Z"/>
          <w:b/>
          <w:bCs/>
          <w:rPrChange w:id="2" w:author="Shruthi Sukumar" w:date="2024-08-07T09:59:00Z">
            <w:rPr>
              <w:del w:id="3" w:author="Shruthi Sukumar" w:date="2024-08-07T09:59:00Z"/>
            </w:rPr>
          </w:rPrChange>
        </w:rPr>
      </w:pPr>
    </w:p>
    <w:p w14:paraId="2810D08F" w14:textId="08BE0012" w:rsidR="00937CAF" w:rsidRDefault="00937CAF">
      <w:pPr>
        <w:pStyle w:val="Heading1"/>
        <w:rPr>
          <w:ins w:id="4" w:author="Shruthi Sukumar" w:date="2024-08-07T09:59:00Z"/>
        </w:rPr>
        <w:pPrChange w:id="5" w:author="Shruthi Sukumar" w:date="2024-08-07T10:23:00Z">
          <w:pPr>
            <w:pStyle w:val="NormalWeb"/>
            <w:shd w:val="clear" w:color="auto" w:fill="F5F5F5"/>
            <w:spacing w:before="0" w:beforeAutospacing="0" w:after="150" w:afterAutospacing="0"/>
          </w:pPr>
        </w:pPrChange>
      </w:pPr>
    </w:p>
    <w:p w14:paraId="29380146" w14:textId="56BCE7AE" w:rsidR="007C3FF7" w:rsidRPr="007C3FF7" w:rsidRDefault="007C3FF7" w:rsidP="007C3FF7">
      <w:pPr>
        <w:pStyle w:val="NormalWeb"/>
        <w:shd w:val="clear" w:color="auto" w:fill="F5F5F5"/>
        <w:spacing w:before="0" w:beforeAutospacing="0" w:after="150" w:afterAutospacing="0"/>
        <w:rPr>
          <w:moveTo w:id="6" w:author="Shruthi Sukumar" w:date="2024-08-07T07:38:00Z"/>
          <w:rFonts w:ascii="Helvetica Neue" w:hAnsi="Helvetica Neue"/>
          <w:color w:val="000000"/>
        </w:rPr>
      </w:pPr>
      <w:moveToRangeStart w:id="7" w:author="Shruthi Sukumar" w:date="2024-08-07T07:38:00Z" w:name="move173908712"/>
      <w:moveTo w:id="8" w:author="Shruthi Sukumar" w:date="2024-08-07T07:38:00Z">
        <w:r w:rsidRPr="007C3FF7">
          <w:rPr>
            <w:rFonts w:ascii="Helvetica Neue" w:hAnsi="Helvetica Neue"/>
            <w:color w:val="000000"/>
          </w:rPr>
          <w:t xml:space="preserve">If you are not using </w:t>
        </w:r>
      </w:moveTo>
      <w:ins w:id="9" w:author="Shruthi Sukumar" w:date="2024-08-07T07:38:00Z">
        <w:r>
          <w:rPr>
            <w:rFonts w:ascii="Helvetica Neue" w:hAnsi="Helvetica Neue"/>
            <w:color w:val="000000"/>
          </w:rPr>
          <w:t xml:space="preserve">Google </w:t>
        </w:r>
      </w:ins>
      <w:moveTo w:id="10" w:author="Shruthi Sukumar" w:date="2024-08-07T07:38:00Z">
        <w:r w:rsidRPr="007C3FF7">
          <w:rPr>
            <w:rFonts w:ascii="Helvetica Neue" w:hAnsi="Helvetica Neue"/>
            <w:color w:val="000000"/>
          </w:rPr>
          <w:t>Chrome, please reopen the link in Chrome.</w:t>
        </w:r>
      </w:moveTo>
    </w:p>
    <w:moveToRangeEnd w:id="7"/>
    <w:p w14:paraId="3C464AFF" w14:textId="113951CA" w:rsidR="007C3FF7" w:rsidRPr="007C3FF7" w:rsidRDefault="007C3FF7" w:rsidP="007C3FF7">
      <w:pPr>
        <w:pStyle w:val="NormalWeb"/>
        <w:shd w:val="clear" w:color="auto" w:fill="F5F5F5"/>
        <w:spacing w:before="0" w:beforeAutospacing="0" w:after="150" w:afterAutospacing="0"/>
        <w:rPr>
          <w:rFonts w:ascii="Helvetica Neue" w:hAnsi="Helvetica Neue"/>
          <w:color w:val="000000"/>
        </w:rPr>
      </w:pPr>
      <w:r w:rsidRPr="007C3FF7">
        <w:rPr>
          <w:rFonts w:ascii="Helvetica Neue" w:hAnsi="Helvetica Neue"/>
          <w:color w:val="000000"/>
        </w:rPr>
        <w:t xml:space="preserve">Your voice will be recorded in this task. </w:t>
      </w:r>
      <w:del w:id="11" w:author="Shruthi Sukumar" w:date="2024-08-07T07:38:00Z">
        <w:r w:rsidRPr="007C3FF7" w:rsidDel="007C3FF7">
          <w:rPr>
            <w:rFonts w:ascii="Helvetica Neue" w:hAnsi="Helvetica Neue"/>
            <w:color w:val="000000"/>
          </w:rPr>
          <w:delText xml:space="preserve">Please </w:delText>
        </w:r>
      </w:del>
      <w:ins w:id="12" w:author="Shruthi Sukumar" w:date="2024-08-07T07:38:00Z">
        <w:r>
          <w:rPr>
            <w:rFonts w:ascii="Helvetica Neue" w:hAnsi="Helvetica Neue"/>
            <w:color w:val="000000"/>
          </w:rPr>
          <w:t>When prompted, p</w:t>
        </w:r>
        <w:r w:rsidRPr="007C3FF7">
          <w:rPr>
            <w:rFonts w:ascii="Helvetica Neue" w:hAnsi="Helvetica Neue"/>
            <w:color w:val="000000"/>
          </w:rPr>
          <w:t>lease</w:t>
        </w:r>
      </w:ins>
      <w:ins w:id="13" w:author="Shruthi Sukumar" w:date="2024-08-07T09:52:00Z">
        <w:r w:rsidR="00937CAF">
          <w:rPr>
            <w:rFonts w:ascii="Helvetica Neue" w:hAnsi="Helvetica Neue"/>
            <w:color w:val="000000"/>
          </w:rPr>
          <w:t xml:space="preserve"> give the browser permission to record</w:t>
        </w:r>
      </w:ins>
      <w:del w:id="14" w:author="Shruthi Sukumar" w:date="2024-08-07T09:52:00Z">
        <w:r w:rsidRPr="007C3FF7" w:rsidDel="00937CAF">
          <w:rPr>
            <w:rFonts w:ascii="Helvetica Neue" w:hAnsi="Helvetica Neue"/>
            <w:color w:val="000000"/>
          </w:rPr>
          <w:delText>allow recording permissions</w:delText>
        </w:r>
      </w:del>
      <w:r w:rsidRPr="007C3FF7">
        <w:rPr>
          <w:rFonts w:ascii="Helvetica Neue" w:hAnsi="Helvetica Neue"/>
          <w:color w:val="000000"/>
        </w:rPr>
        <w:t xml:space="preserve">. </w:t>
      </w:r>
      <w:ins w:id="15" w:author="Shruthi Sukumar" w:date="2024-08-07T07:38:00Z">
        <w:r>
          <w:rPr>
            <w:rFonts w:ascii="Helvetica Neue" w:hAnsi="Helvetica Neue"/>
            <w:color w:val="000000"/>
          </w:rPr>
          <w:t xml:space="preserve">Please </w:t>
        </w:r>
      </w:ins>
      <w:del w:id="16" w:author="Shruthi Sukumar" w:date="2024-08-07T07:38:00Z">
        <w:r w:rsidRPr="007C3FF7" w:rsidDel="007C3FF7">
          <w:rPr>
            <w:rFonts w:ascii="Helvetica Neue" w:hAnsi="Helvetica Neue"/>
            <w:color w:val="000000"/>
          </w:rPr>
          <w:delText xml:space="preserve">Ensure </w:delText>
        </w:r>
      </w:del>
      <w:ins w:id="17" w:author="Shruthi Sukumar" w:date="2024-08-07T07:38:00Z">
        <w:r>
          <w:rPr>
            <w:rFonts w:ascii="Helvetica Neue" w:hAnsi="Helvetica Neue"/>
            <w:color w:val="000000"/>
          </w:rPr>
          <w:t>e</w:t>
        </w:r>
        <w:r w:rsidRPr="007C3FF7">
          <w:rPr>
            <w:rFonts w:ascii="Helvetica Neue" w:hAnsi="Helvetica Neue"/>
            <w:color w:val="000000"/>
          </w:rPr>
          <w:t xml:space="preserve">nsure </w:t>
        </w:r>
      </w:ins>
      <w:r w:rsidRPr="007C3FF7">
        <w:rPr>
          <w:rFonts w:ascii="Helvetica Neue" w:hAnsi="Helvetica Neue"/>
          <w:color w:val="000000"/>
        </w:rPr>
        <w:t xml:space="preserve">you are in a quiet environment and speak clearly. </w:t>
      </w:r>
      <w:moveFromRangeStart w:id="18" w:author="Shruthi Sukumar" w:date="2024-08-07T07:38:00Z" w:name="move173908712"/>
      <w:moveFrom w:id="19" w:author="Shruthi Sukumar" w:date="2024-08-07T07:38:00Z">
        <w:r w:rsidRPr="007C3FF7" w:rsidDel="007C3FF7">
          <w:rPr>
            <w:rFonts w:ascii="Helvetica Neue" w:hAnsi="Helvetica Neue"/>
            <w:color w:val="000000"/>
          </w:rPr>
          <w:t>If you are not using Chrome, please reopen the link in Chrome.</w:t>
        </w:r>
      </w:moveFrom>
      <w:moveFromRangeEnd w:id="18"/>
    </w:p>
    <w:p w14:paraId="6FB7FCD0" w14:textId="77777777" w:rsidR="007C3FF7" w:rsidRPr="007C3FF7" w:rsidRDefault="007C3FF7" w:rsidP="007C3FF7">
      <w:pPr>
        <w:pStyle w:val="NormalWeb"/>
        <w:shd w:val="clear" w:color="auto" w:fill="F5F5F5"/>
        <w:spacing w:before="0" w:beforeAutospacing="0" w:after="150" w:afterAutospacing="0"/>
        <w:rPr>
          <w:rFonts w:ascii="Helvetica Neue" w:hAnsi="Helvetica Neue"/>
          <w:color w:val="000000"/>
        </w:rPr>
      </w:pPr>
      <w:commentRangeStart w:id="20"/>
      <w:r w:rsidRPr="002B25F8">
        <w:rPr>
          <w:rFonts w:ascii="Helvetica Neue" w:hAnsi="Helvetica Neue"/>
          <w:color w:val="000000"/>
          <w:highlight w:val="yellow"/>
          <w:rPrChange w:id="21" w:author="Shruthi Sukumar" w:date="2024-08-07T08:01:00Z">
            <w:rPr>
              <w:rFonts w:ascii="Helvetica Neue" w:hAnsi="Helvetica Neue"/>
              <w:color w:val="000000"/>
            </w:rPr>
          </w:rPrChange>
        </w:rPr>
        <w:t xml:space="preserve">Below is a </w:t>
      </w:r>
      <w:commentRangeStart w:id="22"/>
      <w:r w:rsidRPr="002B25F8">
        <w:rPr>
          <w:rFonts w:ascii="Helvetica Neue" w:hAnsi="Helvetica Neue"/>
          <w:color w:val="000000"/>
          <w:highlight w:val="yellow"/>
          <w:rPrChange w:id="23" w:author="Shruthi Sukumar" w:date="2024-08-07T08:01:00Z">
            <w:rPr>
              <w:rFonts w:ascii="Helvetica Neue" w:hAnsi="Helvetica Neue"/>
              <w:color w:val="000000"/>
            </w:rPr>
          </w:rPrChange>
        </w:rPr>
        <w:t>flow instruction guide</w:t>
      </w:r>
      <w:commentRangeEnd w:id="22"/>
      <w:r w:rsidRPr="002B25F8">
        <w:rPr>
          <w:rStyle w:val="CommentReference"/>
          <w:rFonts w:asciiTheme="minorHAnsi" w:eastAsiaTheme="minorHAnsi" w:hAnsiTheme="minorHAnsi" w:cstheme="minorBidi"/>
          <w:kern w:val="2"/>
          <w:highlight w:val="yellow"/>
          <w14:ligatures w14:val="standardContextual"/>
          <w:rPrChange w:id="24" w:author="Shruthi Sukumar" w:date="2024-08-07T08:01:00Z">
            <w:rPr>
              <w:rStyle w:val="CommentReference"/>
              <w:rFonts w:asciiTheme="minorHAnsi" w:eastAsiaTheme="minorHAnsi" w:hAnsiTheme="minorHAnsi" w:cstheme="minorBidi"/>
              <w:kern w:val="2"/>
              <w14:ligatures w14:val="standardContextual"/>
            </w:rPr>
          </w:rPrChange>
        </w:rPr>
        <w:commentReference w:id="22"/>
      </w:r>
      <w:r w:rsidRPr="002B25F8">
        <w:rPr>
          <w:rFonts w:ascii="Helvetica Neue" w:hAnsi="Helvetica Neue"/>
          <w:color w:val="000000"/>
          <w:highlight w:val="yellow"/>
          <w:rPrChange w:id="25" w:author="Shruthi Sukumar" w:date="2024-08-07T08:01:00Z">
            <w:rPr>
              <w:rFonts w:ascii="Helvetica Neue" w:hAnsi="Helvetica Neue"/>
              <w:color w:val="000000"/>
            </w:rPr>
          </w:rPrChange>
        </w:rPr>
        <w:t>.</w:t>
      </w:r>
      <w:commentRangeEnd w:id="20"/>
      <w:r w:rsidR="00356D67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20"/>
      </w:r>
    </w:p>
    <w:p w14:paraId="15EA1733" w14:textId="77777777" w:rsidR="00937CAF" w:rsidRDefault="00937CAF" w:rsidP="007C3FF7">
      <w:pPr>
        <w:pStyle w:val="NormalWeb"/>
        <w:shd w:val="clear" w:color="auto" w:fill="F5F5F5"/>
        <w:spacing w:before="0" w:beforeAutospacing="0" w:after="150" w:afterAutospacing="0"/>
        <w:rPr>
          <w:ins w:id="26" w:author="Shruthi Sukumar" w:date="2024-08-07T10:00:00Z"/>
          <w:rFonts w:ascii="Helvetica Neue" w:hAnsi="Helvetica Neue"/>
          <w:color w:val="000000"/>
        </w:rPr>
      </w:pPr>
    </w:p>
    <w:p w14:paraId="006AB226" w14:textId="744B735A" w:rsidR="007C3FF7" w:rsidRPr="007C3FF7" w:rsidRDefault="00937CAF" w:rsidP="007C3FF7">
      <w:pPr>
        <w:pStyle w:val="NormalWeb"/>
        <w:shd w:val="clear" w:color="auto" w:fill="F5F5F5"/>
        <w:spacing w:before="0" w:beforeAutospacing="0" w:after="150" w:afterAutospacing="0"/>
        <w:rPr>
          <w:rFonts w:ascii="Helvetica Neue" w:hAnsi="Helvetica Neue"/>
          <w:color w:val="000000"/>
        </w:rPr>
      </w:pPr>
      <w:ins w:id="27" w:author="Shruthi Sukumar" w:date="2024-08-07T10:00:00Z">
        <w:r>
          <w:rPr>
            <w:rFonts w:ascii="Helvetica Neue" w:hAnsi="Helvetica Neue"/>
            <w:color w:val="000000"/>
          </w:rPr>
          <w:t>&lt;Page Break&gt;</w:t>
        </w:r>
      </w:ins>
      <w:r w:rsidR="007C3FF7" w:rsidRPr="007C3FF7">
        <w:rPr>
          <w:rFonts w:ascii="Helvetica Neue" w:hAnsi="Helvetica Neue"/>
          <w:color w:val="000000"/>
        </w:rPr>
        <w:br/>
        <w:t xml:space="preserve">In this study, we </w:t>
      </w:r>
      <w:del w:id="28" w:author="Shruthi Sukumar" w:date="2024-08-07T07:39:00Z">
        <w:r w:rsidR="007C3FF7" w:rsidRPr="007C3FF7" w:rsidDel="007C3FF7">
          <w:rPr>
            <w:rFonts w:ascii="Helvetica Neue" w:hAnsi="Helvetica Neue"/>
            <w:color w:val="000000"/>
          </w:rPr>
          <w:delText>are testing</w:delText>
        </w:r>
      </w:del>
      <w:ins w:id="29" w:author="Shruthi Sukumar" w:date="2024-08-07T07:39:00Z">
        <w:r w:rsidR="007C3FF7">
          <w:rPr>
            <w:rFonts w:ascii="Helvetica Neue" w:hAnsi="Helvetica Neue"/>
            <w:color w:val="000000"/>
          </w:rPr>
          <w:t>will test</w:t>
        </w:r>
      </w:ins>
      <w:r w:rsidR="007C3FF7" w:rsidRPr="007C3FF7">
        <w:rPr>
          <w:rFonts w:ascii="Helvetica Neue" w:hAnsi="Helvetica Neue"/>
          <w:color w:val="000000"/>
        </w:rPr>
        <w:t xml:space="preserve"> your ability to recall words </w:t>
      </w:r>
      <w:del w:id="30" w:author="Shruthi Sukumar" w:date="2024-08-07T07:39:00Z">
        <w:r w:rsidR="007C3FF7" w:rsidRPr="007C3FF7" w:rsidDel="007C3FF7">
          <w:rPr>
            <w:rFonts w:ascii="Helvetica Neue" w:hAnsi="Helvetica Neue"/>
            <w:color w:val="000000"/>
          </w:rPr>
          <w:delText>in a limited time</w:delText>
        </w:r>
      </w:del>
      <w:ins w:id="31" w:author="Shruthi Sukumar" w:date="2024-08-07T07:39:00Z">
        <w:r w:rsidR="007C3FF7">
          <w:rPr>
            <w:rFonts w:ascii="Helvetica Neue" w:hAnsi="Helvetica Neue"/>
            <w:color w:val="000000"/>
          </w:rPr>
          <w:t>based on different prompts</w:t>
        </w:r>
      </w:ins>
      <w:r w:rsidR="007C3FF7" w:rsidRPr="007C3FF7">
        <w:rPr>
          <w:rFonts w:ascii="Helvetica Neue" w:hAnsi="Helvetica Neue"/>
          <w:color w:val="000000"/>
        </w:rPr>
        <w:t>.</w:t>
      </w:r>
      <w:r w:rsidR="007C3FF7" w:rsidRPr="007C3FF7">
        <w:rPr>
          <w:rStyle w:val="apple-converted-space"/>
          <w:rFonts w:ascii="Helvetica Neue" w:eastAsiaTheme="majorEastAsia" w:hAnsi="Helvetica Neue"/>
          <w:color w:val="000000"/>
        </w:rPr>
        <w:t> </w:t>
      </w:r>
    </w:p>
    <w:p w14:paraId="18411594" w14:textId="7F0C2958" w:rsidR="007C3FF7" w:rsidRPr="007C3FF7" w:rsidRDefault="007C3FF7" w:rsidP="007C3FF7">
      <w:pPr>
        <w:pStyle w:val="NormalWeb"/>
        <w:shd w:val="clear" w:color="auto" w:fill="F5F5F5"/>
        <w:spacing w:before="0" w:beforeAutospacing="0" w:after="150" w:afterAutospacing="0"/>
        <w:rPr>
          <w:rFonts w:ascii="Helvetica Neue" w:hAnsi="Helvetica Neue"/>
          <w:color w:val="000000"/>
        </w:rPr>
      </w:pPr>
      <w:r w:rsidRPr="007C3FF7">
        <w:rPr>
          <w:rFonts w:ascii="Helvetica Neue" w:hAnsi="Helvetica Neue"/>
          <w:color w:val="000000"/>
        </w:rPr>
        <w:t xml:space="preserve">On each trial, you will see a word or phrase </w:t>
      </w:r>
      <w:ins w:id="32" w:author="Shruthi Sukumar" w:date="2024-08-07T07:44:00Z">
        <w:r>
          <w:rPr>
            <w:rFonts w:ascii="Helvetica Neue" w:hAnsi="Helvetica Neue"/>
            <w:color w:val="000000"/>
          </w:rPr>
          <w:t xml:space="preserve">prompt </w:t>
        </w:r>
      </w:ins>
      <w:r w:rsidRPr="007C3FF7">
        <w:rPr>
          <w:rFonts w:ascii="Helvetica Neue" w:hAnsi="Helvetica Neue"/>
          <w:color w:val="000000"/>
        </w:rPr>
        <w:t>indicating a category.</w:t>
      </w:r>
      <w:r w:rsidRPr="007C3FF7">
        <w:rPr>
          <w:rStyle w:val="apple-converted-space"/>
          <w:rFonts w:ascii="Helvetica Neue" w:eastAsiaTheme="majorEastAsia" w:hAnsi="Helvetica Neue"/>
          <w:color w:val="000000"/>
        </w:rPr>
        <w:t> </w:t>
      </w:r>
    </w:p>
    <w:p w14:paraId="32F4DAE9" w14:textId="77777777" w:rsidR="000A4309" w:rsidRDefault="007C3FF7" w:rsidP="007C3FF7">
      <w:pPr>
        <w:pStyle w:val="NormalWeb"/>
        <w:shd w:val="clear" w:color="auto" w:fill="F5F5F5"/>
        <w:spacing w:before="0" w:beforeAutospacing="0" w:after="150" w:afterAutospacing="0"/>
        <w:rPr>
          <w:ins w:id="33" w:author="Shruthi Sukumar" w:date="2024-08-07T10:22:00Z"/>
          <w:rFonts w:ascii="Helvetica Neue" w:hAnsi="Helvetica Neue"/>
          <w:color w:val="000000"/>
        </w:rPr>
      </w:pPr>
      <w:del w:id="34" w:author="Shruthi Sukumar" w:date="2024-08-07T10:21:00Z">
        <w:r w:rsidRPr="007C3FF7" w:rsidDel="000A4309">
          <w:rPr>
            <w:rFonts w:ascii="Helvetica Neue" w:hAnsi="Helvetica Neue"/>
            <w:color w:val="000000"/>
          </w:rPr>
          <w:delText xml:space="preserve">Your </w:delText>
        </w:r>
      </w:del>
      <w:del w:id="35" w:author="Shruthi Sukumar" w:date="2024-08-07T07:50:00Z">
        <w:r w:rsidRPr="007C3FF7" w:rsidDel="000D1356">
          <w:rPr>
            <w:rFonts w:ascii="Helvetica Neue" w:hAnsi="Helvetica Neue"/>
            <w:color w:val="000000"/>
          </w:rPr>
          <w:delText xml:space="preserve">task </w:delText>
        </w:r>
      </w:del>
      <w:ins w:id="36" w:author="Shruthi Sukumar" w:date="2024-08-07T10:21:00Z">
        <w:r w:rsidR="000A4309">
          <w:rPr>
            <w:rFonts w:ascii="Helvetica Neue" w:hAnsi="Helvetica Neue"/>
            <w:color w:val="000000"/>
          </w:rPr>
          <w:t xml:space="preserve">Once you see the category </w:t>
        </w:r>
      </w:ins>
      <w:ins w:id="37" w:author="Shruthi Sukumar" w:date="2024-08-07T10:22:00Z">
        <w:r w:rsidR="000A4309">
          <w:rPr>
            <w:rFonts w:ascii="Helvetica Neue" w:hAnsi="Helvetica Neue"/>
            <w:color w:val="000000"/>
          </w:rPr>
          <w:t xml:space="preserve">prompt, you must immediately start naming words belonging to the category. </w:t>
        </w:r>
      </w:ins>
    </w:p>
    <w:p w14:paraId="1C413F68" w14:textId="700D4451" w:rsidR="007C3FF7" w:rsidRDefault="000A4309" w:rsidP="007C3FF7">
      <w:pPr>
        <w:pStyle w:val="NormalWeb"/>
        <w:shd w:val="clear" w:color="auto" w:fill="F5F5F5"/>
        <w:spacing w:before="0" w:beforeAutospacing="0" w:after="150" w:afterAutospacing="0"/>
        <w:rPr>
          <w:ins w:id="38" w:author="Shruthi Sukumar" w:date="2024-08-07T07:44:00Z"/>
          <w:rFonts w:ascii="Helvetica Neue" w:hAnsi="Helvetica Neue"/>
          <w:color w:val="000000"/>
        </w:rPr>
      </w:pPr>
      <w:ins w:id="39" w:author="Shruthi Sukumar" w:date="2024-08-07T10:22:00Z">
        <w:r>
          <w:rPr>
            <w:rFonts w:ascii="Helvetica Neue" w:hAnsi="Helvetica Neue"/>
            <w:color w:val="000000"/>
          </w:rPr>
          <w:t>Your goal</w:t>
        </w:r>
      </w:ins>
      <w:ins w:id="40" w:author="Shruthi Sukumar" w:date="2024-08-07T07:50:00Z">
        <w:r w:rsidR="000D1356" w:rsidRPr="007C3FF7">
          <w:rPr>
            <w:rFonts w:ascii="Helvetica Neue" w:hAnsi="Helvetica Neue"/>
            <w:color w:val="000000"/>
          </w:rPr>
          <w:t xml:space="preserve"> </w:t>
        </w:r>
      </w:ins>
      <w:r w:rsidR="007C3FF7" w:rsidRPr="007C3FF7">
        <w:rPr>
          <w:rFonts w:ascii="Helvetica Neue" w:hAnsi="Helvetica Neue"/>
          <w:color w:val="000000"/>
        </w:rPr>
        <w:t xml:space="preserve">is to name AS MANY WORDS AS YOU CAN that belong to </w:t>
      </w:r>
      <w:del w:id="41" w:author="Shruthi Sukumar" w:date="2024-08-07T07:50:00Z">
        <w:r w:rsidR="007C3FF7" w:rsidRPr="007C3FF7" w:rsidDel="000D1356">
          <w:rPr>
            <w:rFonts w:ascii="Helvetica Neue" w:hAnsi="Helvetica Neue"/>
            <w:color w:val="000000"/>
          </w:rPr>
          <w:delText>the</w:delText>
        </w:r>
      </w:del>
      <w:ins w:id="42" w:author="Shruthi Sukumar" w:date="2024-08-07T07:50:00Z">
        <w:r w:rsidR="000D1356" w:rsidRPr="007C3FF7">
          <w:rPr>
            <w:rFonts w:ascii="Helvetica Neue" w:hAnsi="Helvetica Neue"/>
            <w:color w:val="000000"/>
          </w:rPr>
          <w:t>th</w:t>
        </w:r>
        <w:r w:rsidR="000D1356">
          <w:rPr>
            <w:rFonts w:ascii="Helvetica Neue" w:hAnsi="Helvetica Neue"/>
            <w:color w:val="000000"/>
          </w:rPr>
          <w:t>is category</w:t>
        </w:r>
      </w:ins>
      <w:del w:id="43" w:author="Shruthi Sukumar" w:date="2024-08-07T07:50:00Z">
        <w:r w:rsidR="007C3FF7" w:rsidRPr="007C3FF7" w:rsidDel="000D1356">
          <w:rPr>
            <w:rFonts w:ascii="Helvetica Neue" w:hAnsi="Helvetica Neue"/>
            <w:color w:val="000000"/>
          </w:rPr>
          <w:delText xml:space="preserve"> categories</w:delText>
        </w:r>
      </w:del>
      <w:r w:rsidR="007C3FF7" w:rsidRPr="007C3FF7">
        <w:rPr>
          <w:rFonts w:ascii="Helvetica Neue" w:hAnsi="Helvetica Neue"/>
          <w:color w:val="000000"/>
        </w:rPr>
        <w:t xml:space="preserve">. </w:t>
      </w:r>
    </w:p>
    <w:p w14:paraId="5574AA02" w14:textId="5135C5A5" w:rsidR="000A4309" w:rsidRDefault="007C3FF7" w:rsidP="007C3FF7">
      <w:pPr>
        <w:pStyle w:val="NormalWeb"/>
        <w:shd w:val="clear" w:color="auto" w:fill="F5F5F5"/>
        <w:spacing w:before="0" w:beforeAutospacing="0" w:after="150" w:afterAutospacing="0"/>
        <w:rPr>
          <w:ins w:id="44" w:author="Shruthi Sukumar" w:date="2024-08-07T10:22:00Z"/>
          <w:rFonts w:ascii="Helvetica Neue" w:hAnsi="Helvetica Neue"/>
          <w:color w:val="000000"/>
        </w:rPr>
      </w:pPr>
      <w:r w:rsidRPr="007C3FF7">
        <w:rPr>
          <w:rFonts w:ascii="Helvetica Neue" w:hAnsi="Helvetica Neue"/>
          <w:color w:val="000000"/>
        </w:rPr>
        <w:t xml:space="preserve">The </w:t>
      </w:r>
      <w:ins w:id="45" w:author="Shruthi Sukumar" w:date="2024-08-07T10:22:00Z">
        <w:r w:rsidR="000A4309">
          <w:rPr>
            <w:rFonts w:ascii="Helvetica Neue" w:hAnsi="Helvetica Neue"/>
            <w:color w:val="000000"/>
          </w:rPr>
          <w:t xml:space="preserve">entire </w:t>
        </w:r>
      </w:ins>
      <w:del w:id="46" w:author="Shruthi Sukumar" w:date="2024-08-07T07:44:00Z">
        <w:r w:rsidRPr="007C3FF7" w:rsidDel="007C3FF7">
          <w:rPr>
            <w:rFonts w:ascii="Helvetica Neue" w:hAnsi="Helvetica Neue"/>
            <w:color w:val="000000"/>
          </w:rPr>
          <w:delText>entire recalling</w:delText>
        </w:r>
      </w:del>
      <w:ins w:id="47" w:author="Shruthi Sukumar" w:date="2024-08-07T07:44:00Z">
        <w:r>
          <w:rPr>
            <w:rFonts w:ascii="Helvetica Neue" w:hAnsi="Helvetica Neue"/>
            <w:color w:val="000000"/>
          </w:rPr>
          <w:t>task will take a total of</w:t>
        </w:r>
      </w:ins>
      <w:del w:id="48" w:author="Shruthi Sukumar" w:date="2024-08-07T07:44:00Z">
        <w:r w:rsidRPr="007C3FF7" w:rsidDel="007C3FF7">
          <w:rPr>
            <w:rFonts w:ascii="Helvetica Neue" w:hAnsi="Helvetica Neue"/>
            <w:color w:val="000000"/>
          </w:rPr>
          <w:delText xml:space="preserve"> time is</w:delText>
        </w:r>
      </w:del>
      <w:r w:rsidRPr="007C3FF7">
        <w:rPr>
          <w:rStyle w:val="apple-converted-space"/>
          <w:rFonts w:ascii="Helvetica Neue" w:eastAsiaTheme="majorEastAsia" w:hAnsi="Helvetica Neue"/>
          <w:color w:val="000000"/>
        </w:rPr>
        <w:t> </w:t>
      </w:r>
      <w:r w:rsidRPr="007C3FF7">
        <w:rPr>
          <w:rFonts w:ascii="Helvetica Neue" w:hAnsi="Helvetica Neue"/>
          <w:color w:val="FF0000"/>
        </w:rPr>
        <w:t>30 minutes</w:t>
      </w:r>
      <w:r w:rsidRPr="007C3FF7">
        <w:rPr>
          <w:rFonts w:ascii="Helvetica Neue" w:hAnsi="Helvetica Neue"/>
          <w:color w:val="000000"/>
        </w:rPr>
        <w:t>.</w:t>
      </w:r>
      <w:ins w:id="49" w:author="Shruthi Sukumar" w:date="2024-08-07T10:23:00Z">
        <w:r w:rsidR="000A4309">
          <w:rPr>
            <w:rFonts w:ascii="Helvetica Neue" w:hAnsi="Helvetica Neue"/>
            <w:color w:val="000000"/>
          </w:rPr>
          <w:t xml:space="preserve"> However, you can decide how long you want to spend on each category.</w:t>
        </w:r>
      </w:ins>
      <w:r w:rsidRPr="007C3FF7">
        <w:rPr>
          <w:rFonts w:ascii="Helvetica Neue" w:hAnsi="Helvetica Neue"/>
          <w:color w:val="000000"/>
        </w:rPr>
        <w:t xml:space="preserve"> </w:t>
      </w:r>
    </w:p>
    <w:p w14:paraId="13E583F8" w14:textId="702EFB89" w:rsidR="007C3FF7" w:rsidRPr="007C3FF7" w:rsidRDefault="007C3FF7" w:rsidP="007C3FF7">
      <w:pPr>
        <w:pStyle w:val="NormalWeb"/>
        <w:shd w:val="clear" w:color="auto" w:fill="F5F5F5"/>
        <w:spacing w:before="0" w:beforeAutospacing="0" w:after="150" w:afterAutospacing="0"/>
        <w:rPr>
          <w:rFonts w:ascii="Helvetica Neue" w:hAnsi="Helvetica Neue"/>
          <w:color w:val="000000"/>
        </w:rPr>
      </w:pPr>
      <w:del w:id="50" w:author="Shruthi Sukumar" w:date="2024-08-07T09:56:00Z">
        <w:r w:rsidRPr="007C3FF7" w:rsidDel="00937CAF">
          <w:rPr>
            <w:rFonts w:ascii="Helvetica Neue" w:hAnsi="Helvetica Neue"/>
            <w:color w:val="000000"/>
          </w:rPr>
          <w:delText>The words from</w:delText>
        </w:r>
        <w:r w:rsidRPr="007C3FF7" w:rsidDel="00937CAF">
          <w:rPr>
            <w:rStyle w:val="apple-converted-space"/>
            <w:rFonts w:ascii="Helvetica Neue" w:eastAsiaTheme="majorEastAsia" w:hAnsi="Helvetica Neue"/>
            <w:color w:val="000000"/>
          </w:rPr>
          <w:delText> </w:delText>
        </w:r>
        <w:r w:rsidRPr="007C3FF7" w:rsidDel="00937CAF">
          <w:rPr>
            <w:rFonts w:ascii="Helvetica Neue" w:hAnsi="Helvetica Neue"/>
            <w:color w:val="FF0000"/>
          </w:rPr>
          <w:delText>each category</w:delText>
        </w:r>
        <w:r w:rsidRPr="007C3FF7" w:rsidDel="00937CAF">
          <w:rPr>
            <w:rStyle w:val="apple-converted-space"/>
            <w:rFonts w:ascii="Helvetica Neue" w:eastAsiaTheme="majorEastAsia" w:hAnsi="Helvetica Neue"/>
            <w:color w:val="000000"/>
          </w:rPr>
          <w:delText> </w:delText>
        </w:r>
        <w:r w:rsidRPr="007C3FF7" w:rsidDel="00937CAF">
          <w:rPr>
            <w:rFonts w:ascii="Helvetica Neue" w:hAnsi="Helvetica Neue"/>
            <w:color w:val="000000"/>
          </w:rPr>
          <w:delText>and</w:delText>
        </w:r>
        <w:r w:rsidRPr="007C3FF7" w:rsidDel="00937CAF">
          <w:rPr>
            <w:rStyle w:val="apple-converted-space"/>
            <w:rFonts w:ascii="Helvetica Neue" w:eastAsiaTheme="majorEastAsia" w:hAnsi="Helvetica Neue"/>
            <w:color w:val="000000"/>
          </w:rPr>
          <w:delText> </w:delText>
        </w:r>
        <w:r w:rsidRPr="007C3FF7" w:rsidDel="00937CAF">
          <w:rPr>
            <w:rFonts w:ascii="Helvetica Neue" w:hAnsi="Helvetica Neue"/>
            <w:color w:val="FF0000"/>
          </w:rPr>
          <w:delText>the total number of words</w:delText>
        </w:r>
        <w:r w:rsidRPr="007C3FF7" w:rsidDel="00937CAF">
          <w:rPr>
            <w:rStyle w:val="apple-converted-space"/>
            <w:rFonts w:ascii="Helvetica Neue" w:eastAsiaTheme="majorEastAsia" w:hAnsi="Helvetica Neue"/>
            <w:color w:val="000000"/>
          </w:rPr>
          <w:delText> </w:delText>
        </w:r>
        <w:r w:rsidRPr="007C3FF7" w:rsidDel="00937CAF">
          <w:rPr>
            <w:rFonts w:ascii="Helvetica Neue" w:hAnsi="Helvetica Neue"/>
            <w:color w:val="000000"/>
          </w:rPr>
          <w:delText>that you recall will be counted.</w:delText>
        </w:r>
      </w:del>
      <w:ins w:id="51" w:author="Shruthi Sukumar" w:date="2024-08-07T09:56:00Z">
        <w:r w:rsidR="00937CAF">
          <w:rPr>
            <w:rFonts w:ascii="Helvetica Neue" w:hAnsi="Helvetica Neue"/>
            <w:color w:val="000000"/>
          </w:rPr>
          <w:t xml:space="preserve">You will be scored on each category by the number of words you recall. </w:t>
        </w:r>
      </w:ins>
    </w:p>
    <w:p w14:paraId="3E0918E4" w14:textId="77777777" w:rsidR="00937CAF" w:rsidRDefault="00937CAF" w:rsidP="007C3FF7">
      <w:pPr>
        <w:pStyle w:val="NormalWeb"/>
        <w:shd w:val="clear" w:color="auto" w:fill="F5F5F5"/>
        <w:spacing w:before="0" w:beforeAutospacing="0" w:after="150" w:afterAutospacing="0"/>
        <w:rPr>
          <w:ins w:id="52" w:author="Shruthi Sukumar" w:date="2024-08-07T10:00:00Z"/>
          <w:rFonts w:ascii="Helvetica Neue" w:hAnsi="Helvetica Neue"/>
          <w:color w:val="000000"/>
        </w:rPr>
      </w:pPr>
    </w:p>
    <w:p w14:paraId="0D229C63" w14:textId="77777777" w:rsidR="00937CAF" w:rsidRDefault="00937CAF" w:rsidP="007C3FF7">
      <w:pPr>
        <w:pStyle w:val="NormalWeb"/>
        <w:shd w:val="clear" w:color="auto" w:fill="F5F5F5"/>
        <w:spacing w:before="0" w:beforeAutospacing="0" w:after="150" w:afterAutospacing="0"/>
        <w:rPr>
          <w:ins w:id="53" w:author="Shruthi Sukumar" w:date="2024-08-07T10:00:00Z"/>
          <w:rFonts w:ascii="Helvetica Neue" w:hAnsi="Helvetica Neue"/>
          <w:color w:val="000000"/>
        </w:rPr>
      </w:pPr>
      <w:ins w:id="54" w:author="Shruthi Sukumar" w:date="2024-08-07T10:00:00Z">
        <w:r>
          <w:rPr>
            <w:rFonts w:ascii="Helvetica Neue" w:hAnsi="Helvetica Neue"/>
            <w:color w:val="000000"/>
          </w:rPr>
          <w:t>&lt;Page Break&gt;</w:t>
        </w:r>
      </w:ins>
    </w:p>
    <w:p w14:paraId="67047EB8" w14:textId="37B7B6E3" w:rsidR="007C3FF7" w:rsidRDefault="007C3FF7" w:rsidP="007C3FF7">
      <w:pPr>
        <w:pStyle w:val="NormalWeb"/>
        <w:shd w:val="clear" w:color="auto" w:fill="F5F5F5"/>
        <w:spacing w:before="0" w:beforeAutospacing="0" w:after="150" w:afterAutospacing="0"/>
        <w:rPr>
          <w:ins w:id="55" w:author="Shruthi Sukumar" w:date="2024-08-07T15:05:00Z"/>
          <w:rStyle w:val="apple-converted-space"/>
          <w:rFonts w:ascii="Helvetica Neue" w:eastAsiaTheme="majorEastAsia" w:hAnsi="Helvetica Neue"/>
          <w:color w:val="000000"/>
        </w:rPr>
      </w:pPr>
      <w:del w:id="56" w:author="Shruthi Sukumar" w:date="2024-08-07T15:11:00Z">
        <w:r w:rsidRPr="007C3FF7" w:rsidDel="006B1E54">
          <w:rPr>
            <w:rFonts w:ascii="Helvetica Neue" w:hAnsi="Helvetica Neue"/>
            <w:color w:val="000000"/>
          </w:rPr>
          <w:br/>
          <w:delText xml:space="preserve">Take your time to produce words within each category. </w:delText>
        </w:r>
      </w:del>
      <w:r w:rsidRPr="007C3FF7">
        <w:rPr>
          <w:rFonts w:ascii="Helvetica Neue" w:hAnsi="Helvetica Neue"/>
          <w:color w:val="000000"/>
        </w:rPr>
        <w:t xml:space="preserve">You may move on to </w:t>
      </w:r>
      <w:del w:id="57" w:author="Shruthi Sukumar" w:date="2024-08-07T07:45:00Z">
        <w:r w:rsidRPr="007C3FF7" w:rsidDel="007C3FF7">
          <w:rPr>
            <w:rFonts w:ascii="Helvetica Neue" w:hAnsi="Helvetica Neue"/>
            <w:color w:val="000000"/>
          </w:rPr>
          <w:delText>the next</w:delText>
        </w:r>
      </w:del>
      <w:ins w:id="58" w:author="Shruthi Sukumar" w:date="2024-08-07T07:45:00Z">
        <w:r>
          <w:rPr>
            <w:rFonts w:ascii="Helvetica Neue" w:hAnsi="Helvetica Neue"/>
            <w:color w:val="000000"/>
          </w:rPr>
          <w:t>a new</w:t>
        </w:r>
      </w:ins>
      <w:r w:rsidRPr="007C3FF7">
        <w:rPr>
          <w:rFonts w:ascii="Helvetica Neue" w:hAnsi="Helvetica Neue"/>
          <w:color w:val="000000"/>
        </w:rPr>
        <w:t xml:space="preserve"> category when you feel you have run out of words</w:t>
      </w:r>
      <w:ins w:id="59" w:author="Shruthi Sukumar" w:date="2024-08-07T15:06:00Z">
        <w:r w:rsidR="00DC69CB">
          <w:rPr>
            <w:rFonts w:ascii="Helvetica Neue" w:hAnsi="Helvetica Neue"/>
            <w:color w:val="000000"/>
          </w:rPr>
          <w:t>.</w:t>
        </w:r>
      </w:ins>
      <w:del w:id="60" w:author="Shruthi Sukumar" w:date="2024-08-07T15:06:00Z">
        <w:r w:rsidRPr="007C3FF7" w:rsidDel="00DC69CB">
          <w:rPr>
            <w:rFonts w:ascii="Helvetica Neue" w:hAnsi="Helvetica Neue"/>
            <w:color w:val="000000"/>
          </w:rPr>
          <w:delText>, but there is no chance to return to this category in the future.</w:delText>
        </w:r>
        <w:r w:rsidRPr="007C3FF7" w:rsidDel="00DC69CB">
          <w:rPr>
            <w:rStyle w:val="apple-converted-space"/>
            <w:rFonts w:ascii="Helvetica Neue" w:eastAsiaTheme="majorEastAsia" w:hAnsi="Helvetica Neue"/>
            <w:color w:val="000000"/>
          </w:rPr>
          <w:delText> </w:delText>
        </w:r>
      </w:del>
    </w:p>
    <w:p w14:paraId="1FE373D5" w14:textId="7B14E9AD" w:rsidR="00DC69CB" w:rsidRDefault="00DC69CB" w:rsidP="007C3FF7">
      <w:pPr>
        <w:pStyle w:val="NormalWeb"/>
        <w:shd w:val="clear" w:color="auto" w:fill="F5F5F5"/>
        <w:spacing w:before="0" w:beforeAutospacing="0" w:after="150" w:afterAutospacing="0"/>
        <w:rPr>
          <w:ins w:id="61" w:author="Shruthi Sukumar" w:date="2024-08-07T10:01:00Z"/>
          <w:rStyle w:val="apple-converted-space"/>
          <w:rFonts w:ascii="Helvetica Neue" w:eastAsiaTheme="majorEastAsia" w:hAnsi="Helvetica Neue"/>
          <w:color w:val="000000"/>
        </w:rPr>
      </w:pPr>
      <w:ins w:id="62" w:author="Shruthi Sukumar" w:date="2024-08-07T15:06:00Z">
        <w:r>
          <w:rPr>
            <w:rStyle w:val="apple-converted-space"/>
            <w:rFonts w:ascii="Helvetica Neue" w:eastAsiaTheme="majorEastAsia" w:hAnsi="Helvetica Neue"/>
            <w:color w:val="000000"/>
          </w:rPr>
          <w:t>However, t</w:t>
        </w:r>
      </w:ins>
      <w:ins w:id="63" w:author="Shruthi Sukumar" w:date="2024-08-07T15:05:00Z">
        <w:r>
          <w:rPr>
            <w:rStyle w:val="apple-converted-space"/>
            <w:rFonts w:ascii="Helvetica Neue" w:eastAsiaTheme="majorEastAsia" w:hAnsi="Helvetica Neue"/>
            <w:color w:val="000000"/>
          </w:rPr>
          <w:t>ry to make the most of each category as you will not be able to return to it</w:t>
        </w:r>
      </w:ins>
      <w:ins w:id="64" w:author="Shruthi Sukumar" w:date="2024-08-07T15:06:00Z">
        <w:r>
          <w:rPr>
            <w:rStyle w:val="apple-converted-space"/>
            <w:rFonts w:ascii="Helvetica Neue" w:eastAsiaTheme="majorEastAsia" w:hAnsi="Helvetica Neue"/>
            <w:color w:val="000000"/>
          </w:rPr>
          <w:t xml:space="preserve"> again.</w:t>
        </w:r>
      </w:ins>
    </w:p>
    <w:p w14:paraId="7ECE0A0E" w14:textId="3602E068" w:rsidR="00152E44" w:rsidRDefault="00455AC8" w:rsidP="007C3FF7">
      <w:pPr>
        <w:pStyle w:val="NormalWeb"/>
        <w:shd w:val="clear" w:color="auto" w:fill="F5F5F5"/>
        <w:spacing w:before="0" w:beforeAutospacing="0" w:after="150" w:afterAutospacing="0"/>
        <w:rPr>
          <w:ins w:id="65" w:author="Shruthi Sukumar" w:date="2024-08-07T10:25:00Z"/>
          <w:rFonts w:ascii="Helvetica Neue" w:hAnsi="Helvetica Neue"/>
          <w:color w:val="000000"/>
          <w:shd w:val="clear" w:color="auto" w:fill="F5F5F5"/>
        </w:rPr>
      </w:pPr>
      <w:ins w:id="66" w:author="Shruthi Sukumar" w:date="2024-08-07T10:01:00Z">
        <w:r w:rsidRPr="001A06BA">
          <w:rPr>
            <w:rFonts w:ascii="Helvetica Neue" w:hAnsi="Helvetica Neue"/>
            <w:color w:val="000000"/>
            <w:shd w:val="clear" w:color="auto" w:fill="F5F5F5"/>
          </w:rPr>
          <w:t xml:space="preserve">You will receive a point for each unique item you recall for each category; repetitions will not receive a point. </w:t>
        </w:r>
        <w:r>
          <w:rPr>
            <w:rFonts w:ascii="Helvetica Neue" w:hAnsi="Helvetica Neue"/>
            <w:color w:val="000000"/>
            <w:shd w:val="clear" w:color="auto" w:fill="F5F5F5"/>
          </w:rPr>
          <w:t>You will see this score</w:t>
        </w:r>
        <w:r w:rsidRPr="001A06BA">
          <w:rPr>
            <w:rFonts w:ascii="Helvetica Neue" w:hAnsi="Helvetica Neue"/>
            <w:color w:val="000000"/>
            <w:shd w:val="clear" w:color="auto" w:fill="F5F5F5"/>
          </w:rPr>
          <w:t xml:space="preserve"> in</w:t>
        </w:r>
        <w:r w:rsidRPr="001A06BA">
          <w:rPr>
            <w:rStyle w:val="apple-converted-space"/>
            <w:rFonts w:ascii="Helvetica Neue" w:eastAsiaTheme="majorEastAsia" w:hAnsi="Helvetica Neue"/>
            <w:color w:val="000000"/>
            <w:shd w:val="clear" w:color="auto" w:fill="F5F5F5"/>
          </w:rPr>
          <w:t> </w:t>
        </w:r>
        <w:r w:rsidRPr="001A06BA">
          <w:rPr>
            <w:rFonts w:ascii="Helvetica Neue" w:hAnsi="Helvetica Neue"/>
            <w:color w:val="FF0000"/>
          </w:rPr>
          <w:t>real</w:t>
        </w:r>
        <w:del w:id="67" w:author="Maoxin Xia" w:date="2024-08-18T17:52:00Z">
          <w:r w:rsidRPr="001A06BA" w:rsidDel="008D6385">
            <w:rPr>
              <w:rFonts w:ascii="Helvetica Neue" w:hAnsi="Helvetica Neue"/>
              <w:color w:val="FF0000"/>
            </w:rPr>
            <w:delText>-</w:delText>
          </w:r>
        </w:del>
      </w:ins>
      <w:ins w:id="68" w:author="Maoxin Xia" w:date="2024-08-18T17:52:00Z">
        <w:r w:rsidR="008D6385">
          <w:rPr>
            <w:rFonts w:ascii="Helvetica Neue" w:hAnsi="Helvetica Neue"/>
            <w:color w:val="FF0000"/>
          </w:rPr>
          <w:t xml:space="preserve"> </w:t>
        </w:r>
      </w:ins>
      <w:ins w:id="69" w:author="Shruthi Sukumar" w:date="2024-08-07T10:01:00Z">
        <w:r w:rsidRPr="001A06BA">
          <w:rPr>
            <w:rFonts w:ascii="Helvetica Neue" w:hAnsi="Helvetica Neue"/>
            <w:color w:val="FF0000"/>
          </w:rPr>
          <w:t>time</w:t>
        </w:r>
        <w:r>
          <w:rPr>
            <w:rFonts w:ascii="Helvetica Neue" w:hAnsi="Helvetica Neue"/>
            <w:color w:val="FF0000"/>
          </w:rPr>
          <w:t xml:space="preserve"> </w:t>
        </w:r>
        <w:r w:rsidRPr="001A06BA">
          <w:rPr>
            <w:rFonts w:ascii="Helvetica Neue" w:hAnsi="Helvetica Neue"/>
            <w:color w:val="000000" w:themeColor="text1"/>
          </w:rPr>
          <w:t>on your screen</w:t>
        </w:r>
        <w:r w:rsidRPr="001A06BA">
          <w:rPr>
            <w:rFonts w:ascii="Helvetica Neue" w:hAnsi="Helvetica Neue"/>
            <w:color w:val="000000"/>
            <w:shd w:val="clear" w:color="auto" w:fill="F5F5F5"/>
          </w:rPr>
          <w:t xml:space="preserve">. </w:t>
        </w:r>
      </w:ins>
    </w:p>
    <w:p w14:paraId="4BDA14B9" w14:textId="18187F08" w:rsidR="00455AC8" w:rsidRPr="007C3FF7" w:rsidRDefault="00455AC8" w:rsidP="007C3FF7">
      <w:pPr>
        <w:pStyle w:val="NormalWeb"/>
        <w:shd w:val="clear" w:color="auto" w:fill="F5F5F5"/>
        <w:spacing w:before="0" w:beforeAutospacing="0" w:after="150" w:afterAutospacing="0"/>
        <w:rPr>
          <w:rFonts w:ascii="Helvetica Neue" w:hAnsi="Helvetica Neue"/>
          <w:color w:val="000000"/>
        </w:rPr>
      </w:pPr>
      <w:ins w:id="70" w:author="Shruthi Sukumar" w:date="2024-08-07T10:01:00Z">
        <w:r>
          <w:rPr>
            <w:rFonts w:ascii="Helvetica Neue" w:hAnsi="Helvetica Neue"/>
            <w:color w:val="000000"/>
            <w:shd w:val="clear" w:color="auto" w:fill="F5F5F5"/>
          </w:rPr>
          <w:t>Remember, your goal is to maximize your score in the</w:t>
        </w:r>
        <w:r w:rsidRPr="002B25F8">
          <w:rPr>
            <w:rStyle w:val="apple-converted-space"/>
            <w:rFonts w:ascii="Helvetica Neue" w:eastAsiaTheme="majorEastAsia" w:hAnsi="Helvetica Neue"/>
            <w:color w:val="000000"/>
            <w:shd w:val="clear" w:color="auto" w:fill="F5F5F5"/>
          </w:rPr>
          <w:t xml:space="preserve"> </w:t>
        </w:r>
        <w:r w:rsidRPr="001A06BA">
          <w:rPr>
            <w:rStyle w:val="apple-converted-space"/>
            <w:rFonts w:ascii="Helvetica Neue" w:eastAsiaTheme="majorEastAsia" w:hAnsi="Helvetica Neue"/>
            <w:color w:val="FF0000"/>
            <w:shd w:val="clear" w:color="auto" w:fill="F5F5F5"/>
          </w:rPr>
          <w:t>30</w:t>
        </w:r>
        <w:r w:rsidRPr="001A06BA">
          <w:rPr>
            <w:rFonts w:ascii="Helvetica Neue" w:hAnsi="Helvetica Neue"/>
            <w:color w:val="FF0000"/>
          </w:rPr>
          <w:t xml:space="preserve"> minutes</w:t>
        </w:r>
        <w:r w:rsidRPr="001A06BA">
          <w:rPr>
            <w:rFonts w:ascii="Helvetica Neue" w:hAnsi="Helvetica Neue"/>
            <w:color w:val="000000"/>
            <w:shd w:val="clear" w:color="auto" w:fill="F5F5F5"/>
          </w:rPr>
          <w:t>.</w:t>
        </w:r>
      </w:ins>
    </w:p>
    <w:p w14:paraId="327E5530" w14:textId="612166CF" w:rsidR="007C3FF7" w:rsidRDefault="007C3FF7" w:rsidP="007C3FF7">
      <w:pPr>
        <w:pStyle w:val="NormalWeb"/>
        <w:shd w:val="clear" w:color="auto" w:fill="F5F5F5"/>
        <w:spacing w:before="0" w:beforeAutospacing="0" w:after="150" w:afterAutospacing="0"/>
        <w:rPr>
          <w:ins w:id="71" w:author="Shruthi Sukumar" w:date="2024-08-07T10:01:00Z"/>
          <w:rFonts w:ascii="Helvetica Neue" w:hAnsi="Helvetica Neue"/>
          <w:color w:val="000000"/>
        </w:rPr>
      </w:pPr>
      <w:del w:id="72" w:author="Shruthi Sukumar" w:date="2024-08-07T07:45:00Z">
        <w:r w:rsidRPr="007C3FF7" w:rsidDel="007C3FF7">
          <w:rPr>
            <w:rFonts w:ascii="Helvetica Neue" w:hAnsi="Helvetica Neue"/>
            <w:color w:val="000000"/>
          </w:rPr>
          <w:delText>After you think you are done with the current</w:delText>
        </w:r>
      </w:del>
      <w:ins w:id="73" w:author="Shruthi Sukumar" w:date="2024-08-07T07:45:00Z">
        <w:r>
          <w:rPr>
            <w:rFonts w:ascii="Helvetica Neue" w:hAnsi="Helvetica Neue"/>
            <w:color w:val="000000"/>
          </w:rPr>
          <w:t>To move on to a new</w:t>
        </w:r>
      </w:ins>
      <w:r w:rsidRPr="007C3FF7">
        <w:rPr>
          <w:rFonts w:ascii="Helvetica Neue" w:hAnsi="Helvetica Neue"/>
          <w:color w:val="000000"/>
        </w:rPr>
        <w:t xml:space="preserve"> category, please press the “</w:t>
      </w:r>
      <w:r w:rsidRPr="007C3FF7">
        <w:rPr>
          <w:rFonts w:ascii="Helvetica Neue" w:hAnsi="Helvetica Neue"/>
          <w:color w:val="FF0000"/>
        </w:rPr>
        <w:t>Enter</w:t>
      </w:r>
      <w:r w:rsidRPr="007C3FF7">
        <w:rPr>
          <w:rFonts w:ascii="Helvetica Neue" w:hAnsi="Helvetica Neue"/>
          <w:color w:val="000000"/>
        </w:rPr>
        <w:t>” key.</w:t>
      </w:r>
    </w:p>
    <w:p w14:paraId="25D0CF8B" w14:textId="77777777" w:rsidR="00455AC8" w:rsidRDefault="00455AC8" w:rsidP="007C3FF7">
      <w:pPr>
        <w:pStyle w:val="NormalWeb"/>
        <w:shd w:val="clear" w:color="auto" w:fill="F5F5F5"/>
        <w:spacing w:before="0" w:beforeAutospacing="0" w:after="150" w:afterAutospacing="0"/>
        <w:rPr>
          <w:ins w:id="74" w:author="Shruthi Sukumar" w:date="2024-08-07T10:01:00Z"/>
          <w:rFonts w:ascii="Helvetica Neue" w:hAnsi="Helvetica Neue"/>
          <w:color w:val="000000"/>
        </w:rPr>
      </w:pPr>
    </w:p>
    <w:p w14:paraId="1834368A" w14:textId="1BBB48C7" w:rsidR="00455AC8" w:rsidRPr="007C3FF7" w:rsidRDefault="00455AC8" w:rsidP="007C3FF7">
      <w:pPr>
        <w:pStyle w:val="NormalWeb"/>
        <w:shd w:val="clear" w:color="auto" w:fill="F5F5F5"/>
        <w:spacing w:before="0" w:beforeAutospacing="0" w:after="150" w:afterAutospacing="0"/>
        <w:rPr>
          <w:rFonts w:ascii="Helvetica Neue" w:hAnsi="Helvetica Neue"/>
          <w:color w:val="000000"/>
        </w:rPr>
      </w:pPr>
      <w:ins w:id="75" w:author="Shruthi Sukumar" w:date="2024-08-07T10:01:00Z">
        <w:r>
          <w:rPr>
            <w:rFonts w:ascii="Helvetica Neue" w:hAnsi="Helvetica Neue"/>
            <w:color w:val="000000"/>
          </w:rPr>
          <w:t>&lt;Page Break&gt;</w:t>
        </w:r>
      </w:ins>
    </w:p>
    <w:p w14:paraId="6FBF5B51" w14:textId="05C8B8D4" w:rsidR="00FD32C3" w:rsidRPr="000D1356" w:rsidRDefault="00FD32C3" w:rsidP="00FD32C3">
      <w:pPr>
        <w:pStyle w:val="NormalWeb"/>
        <w:shd w:val="clear" w:color="auto" w:fill="F5F5F5"/>
        <w:spacing w:before="0" w:beforeAutospacing="0" w:after="150" w:afterAutospacing="0"/>
        <w:rPr>
          <w:rFonts w:ascii="Helvetica Neue" w:hAnsi="Helvetica Neue"/>
          <w:color w:val="000000"/>
          <w:rPrChange w:id="76" w:author="Shruthi Sukumar" w:date="2024-08-07T07:48:00Z">
            <w:rPr>
              <w:rFonts w:ascii="Helvetica Neue" w:hAnsi="Helvetica Neue"/>
              <w:color w:val="000000"/>
              <w:sz w:val="36"/>
              <w:szCs w:val="36"/>
            </w:rPr>
          </w:rPrChange>
        </w:rPr>
      </w:pPr>
      <w:del w:id="77" w:author="Shruthi Sukumar" w:date="2024-08-07T09:58:00Z">
        <w:r w:rsidRPr="000D1356" w:rsidDel="00937CAF">
          <w:rPr>
            <w:rFonts w:ascii="Helvetica Neue" w:hAnsi="Helvetica Neue"/>
            <w:color w:val="000000"/>
            <w:rPrChange w:id="78" w:author="Shruthi Sukumar" w:date="2024-08-07T07:48:00Z">
              <w:rPr>
                <w:rFonts w:ascii="Helvetica Neue" w:hAnsi="Helvetica Neue"/>
                <w:color w:val="000000"/>
                <w:sz w:val="36"/>
                <w:szCs w:val="36"/>
              </w:rPr>
            </w:rPrChange>
          </w:rPr>
          <w:delText>However</w:delText>
        </w:r>
      </w:del>
      <w:ins w:id="79" w:author="Shruthi Sukumar" w:date="2024-08-07T11:21:00Z">
        <w:r w:rsidR="00C20AC6">
          <w:rPr>
            <w:rFonts w:ascii="Helvetica Neue" w:hAnsi="Helvetica Neue"/>
            <w:color w:val="000000"/>
          </w:rPr>
          <w:t>I</w:t>
        </w:r>
      </w:ins>
      <w:ins w:id="80" w:author="Shruthi Sukumar" w:date="2024-08-07T09:58:00Z">
        <w:r w:rsidR="00937CAF">
          <w:rPr>
            <w:rFonts w:ascii="Helvetica Neue" w:hAnsi="Helvetica Neue"/>
            <w:color w:val="000000"/>
          </w:rPr>
          <w:t>f you choose to move on to a new category, h</w:t>
        </w:r>
        <w:r w:rsidR="00937CAF" w:rsidRPr="000D1356">
          <w:rPr>
            <w:rFonts w:ascii="Helvetica Neue" w:hAnsi="Helvetica Neue"/>
            <w:color w:val="000000"/>
            <w:rPrChange w:id="81" w:author="Shruthi Sukumar" w:date="2024-08-07T07:48:00Z">
              <w:rPr>
                <w:rFonts w:ascii="Helvetica Neue" w:hAnsi="Helvetica Neue"/>
                <w:color w:val="000000"/>
                <w:sz w:val="36"/>
                <w:szCs w:val="36"/>
              </w:rPr>
            </w:rPrChange>
          </w:rPr>
          <w:t>owever</w:t>
        </w:r>
      </w:ins>
      <w:r w:rsidRPr="000D1356">
        <w:rPr>
          <w:rFonts w:ascii="Helvetica Neue" w:hAnsi="Helvetica Neue"/>
          <w:color w:val="000000"/>
          <w:rPrChange w:id="82" w:author="Shruthi Sukumar" w:date="2024-08-07T07:48:00Z">
            <w:rPr>
              <w:rFonts w:ascii="Helvetica Neue" w:hAnsi="Helvetica Neue"/>
              <w:color w:val="000000"/>
              <w:sz w:val="36"/>
              <w:szCs w:val="36"/>
            </w:rPr>
          </w:rPrChange>
        </w:rPr>
        <w:t>, you will face a “</w:t>
      </w:r>
      <w:r w:rsidRPr="000D1356">
        <w:rPr>
          <w:rFonts w:ascii="Helvetica Neue" w:hAnsi="Helvetica Neue"/>
          <w:color w:val="FF0000"/>
          <w:rPrChange w:id="83" w:author="Shruthi Sukumar" w:date="2024-08-07T07:48:00Z">
            <w:rPr>
              <w:rFonts w:ascii="Helvetica Neue" w:hAnsi="Helvetica Neue"/>
              <w:color w:val="FF0000"/>
              <w:sz w:val="36"/>
              <w:szCs w:val="36"/>
            </w:rPr>
          </w:rPrChange>
        </w:rPr>
        <w:t>time delay</w:t>
      </w:r>
      <w:r w:rsidRPr="000D1356">
        <w:rPr>
          <w:rFonts w:ascii="Helvetica Neue" w:hAnsi="Helvetica Neue"/>
          <w:color w:val="000000"/>
          <w:rPrChange w:id="84" w:author="Shruthi Sukumar" w:date="2024-08-07T07:48:00Z">
            <w:rPr>
              <w:rFonts w:ascii="Helvetica Neue" w:hAnsi="Helvetica Neue"/>
              <w:color w:val="000000"/>
              <w:sz w:val="36"/>
              <w:szCs w:val="36"/>
            </w:rPr>
          </w:rPrChange>
        </w:rPr>
        <w:t xml:space="preserve">” before you can </w:t>
      </w:r>
      <w:del w:id="85" w:author="Shruthi Sukumar" w:date="2024-08-07T09:58:00Z">
        <w:r w:rsidRPr="000D1356" w:rsidDel="00937CAF">
          <w:rPr>
            <w:rFonts w:ascii="Helvetica Neue" w:hAnsi="Helvetica Neue"/>
            <w:color w:val="000000"/>
            <w:rPrChange w:id="86" w:author="Shruthi Sukumar" w:date="2024-08-07T07:48:00Z">
              <w:rPr>
                <w:rFonts w:ascii="Helvetica Neue" w:hAnsi="Helvetica Neue"/>
                <w:color w:val="000000"/>
                <w:sz w:val="36"/>
                <w:szCs w:val="36"/>
              </w:rPr>
            </w:rPrChange>
          </w:rPr>
          <w:delText>move to the next category</w:delText>
        </w:r>
      </w:del>
      <w:ins w:id="87" w:author="Shruthi Sukumar" w:date="2024-08-07T09:58:00Z">
        <w:r w:rsidR="00937CAF">
          <w:rPr>
            <w:rFonts w:ascii="Helvetica Neue" w:hAnsi="Helvetica Neue"/>
            <w:color w:val="000000"/>
          </w:rPr>
          <w:t>start recalling words again</w:t>
        </w:r>
      </w:ins>
      <w:r w:rsidRPr="000D1356">
        <w:rPr>
          <w:rFonts w:ascii="Helvetica Neue" w:hAnsi="Helvetica Neue"/>
          <w:color w:val="000000"/>
          <w:rPrChange w:id="88" w:author="Shruthi Sukumar" w:date="2024-08-07T07:48:00Z">
            <w:rPr>
              <w:rFonts w:ascii="Helvetica Neue" w:hAnsi="Helvetica Neue"/>
              <w:color w:val="000000"/>
              <w:sz w:val="36"/>
              <w:szCs w:val="36"/>
            </w:rPr>
          </w:rPrChange>
        </w:rPr>
        <w:t>.</w:t>
      </w:r>
    </w:p>
    <w:p w14:paraId="5AA12408" w14:textId="137F0FA5" w:rsidR="000D1356" w:rsidRDefault="00FD32C3" w:rsidP="00FD32C3">
      <w:pPr>
        <w:pStyle w:val="NormalWeb"/>
        <w:shd w:val="clear" w:color="auto" w:fill="F5F5F5"/>
        <w:spacing w:before="0" w:beforeAutospacing="0" w:after="150" w:afterAutospacing="0"/>
        <w:rPr>
          <w:ins w:id="89" w:author="Shruthi Sukumar" w:date="2024-08-07T07:54:00Z"/>
          <w:rFonts w:ascii="Helvetica Neue" w:hAnsi="Helvetica Neue"/>
          <w:color w:val="000000"/>
        </w:rPr>
      </w:pPr>
      <w:del w:id="90" w:author="Shruthi Sukumar" w:date="2024-08-07T09:58:00Z">
        <w:r w:rsidRPr="000D1356" w:rsidDel="00937CAF">
          <w:rPr>
            <w:rFonts w:ascii="Helvetica Neue" w:hAnsi="Helvetica Neue"/>
            <w:color w:val="000000"/>
            <w:rPrChange w:id="91" w:author="Shruthi Sukumar" w:date="2024-08-07T07:48:00Z">
              <w:rPr>
                <w:rFonts w:ascii="Helvetica Neue" w:hAnsi="Helvetica Neue"/>
                <w:color w:val="000000"/>
                <w:sz w:val="36"/>
                <w:szCs w:val="36"/>
              </w:rPr>
            </w:rPrChange>
          </w:rPr>
          <w:delText>During the time delay, you</w:delText>
        </w:r>
      </w:del>
      <w:ins w:id="92" w:author="Shruthi Sukumar" w:date="2024-08-07T09:58:00Z">
        <w:r w:rsidR="00937CAF">
          <w:rPr>
            <w:rFonts w:ascii="Helvetica Neue" w:hAnsi="Helvetica Neue"/>
            <w:color w:val="000000"/>
          </w:rPr>
          <w:t>You</w:t>
        </w:r>
      </w:ins>
      <w:r w:rsidRPr="000D1356">
        <w:rPr>
          <w:rFonts w:ascii="Helvetica Neue" w:hAnsi="Helvetica Neue"/>
          <w:color w:val="000000"/>
          <w:rPrChange w:id="93" w:author="Shruthi Sukumar" w:date="2024-08-07T07:48:00Z">
            <w:rPr>
              <w:rFonts w:ascii="Helvetica Neue" w:hAnsi="Helvetica Neue"/>
              <w:color w:val="000000"/>
              <w:sz w:val="36"/>
              <w:szCs w:val="36"/>
            </w:rPr>
          </w:rPrChange>
        </w:rPr>
        <w:t xml:space="preserve"> </w:t>
      </w:r>
      <w:del w:id="94" w:author="Shruthi Sukumar" w:date="2024-08-07T07:53:00Z">
        <w:r w:rsidRPr="000D1356" w:rsidDel="000D1356">
          <w:rPr>
            <w:rFonts w:ascii="Helvetica Neue" w:hAnsi="Helvetica Neue"/>
            <w:color w:val="000000"/>
            <w:rPrChange w:id="95" w:author="Shruthi Sukumar" w:date="2024-08-07T07:48:00Z">
              <w:rPr>
                <w:rFonts w:ascii="Helvetica Neue" w:hAnsi="Helvetica Neue"/>
                <w:color w:val="000000"/>
                <w:sz w:val="36"/>
                <w:szCs w:val="36"/>
              </w:rPr>
            </w:rPrChange>
          </w:rPr>
          <w:delText>cannot recall words</w:delText>
        </w:r>
      </w:del>
      <w:ins w:id="96" w:author="Shruthi Sukumar" w:date="2024-08-07T07:53:00Z">
        <w:r w:rsidR="000D1356">
          <w:rPr>
            <w:rFonts w:ascii="Helvetica Neue" w:hAnsi="Helvetica Neue"/>
            <w:color w:val="000000"/>
          </w:rPr>
          <w:t>will not have the opportunity to add to your score by recalling words</w:t>
        </w:r>
      </w:ins>
      <w:ins w:id="97" w:author="Shruthi Sukumar" w:date="2024-08-07T09:58:00Z">
        <w:r w:rsidR="00937CAF">
          <w:rPr>
            <w:rFonts w:ascii="Helvetica Neue" w:hAnsi="Helvetica Neue"/>
            <w:color w:val="000000"/>
          </w:rPr>
          <w:t xml:space="preserve"> during this time</w:t>
        </w:r>
      </w:ins>
      <w:r w:rsidRPr="000D1356">
        <w:rPr>
          <w:rFonts w:ascii="Helvetica Neue" w:hAnsi="Helvetica Neue"/>
          <w:color w:val="000000"/>
          <w:rPrChange w:id="98" w:author="Shruthi Sukumar" w:date="2024-08-07T07:48:00Z">
            <w:rPr>
              <w:rFonts w:ascii="Helvetica Neue" w:hAnsi="Helvetica Neue"/>
              <w:color w:val="000000"/>
              <w:sz w:val="36"/>
              <w:szCs w:val="36"/>
            </w:rPr>
          </w:rPrChange>
        </w:rPr>
        <w:t xml:space="preserve">. </w:t>
      </w:r>
    </w:p>
    <w:p w14:paraId="7AAC26B3" w14:textId="34C93159" w:rsidR="000D1356" w:rsidRDefault="00FD32C3" w:rsidP="00FD32C3">
      <w:pPr>
        <w:pStyle w:val="NormalWeb"/>
        <w:shd w:val="clear" w:color="auto" w:fill="F5F5F5"/>
        <w:spacing w:before="0" w:beforeAutospacing="0" w:after="150" w:afterAutospacing="0"/>
        <w:rPr>
          <w:ins w:id="99" w:author="Shruthi Sukumar" w:date="2024-08-07T07:57:00Z"/>
          <w:rFonts w:ascii="Helvetica Neue" w:hAnsi="Helvetica Neue"/>
          <w:color w:val="000000"/>
        </w:rPr>
      </w:pPr>
      <w:commentRangeStart w:id="100"/>
      <w:del w:id="101" w:author="Shruthi Sukumar" w:date="2024-08-07T07:54:00Z">
        <w:r w:rsidRPr="000D1356" w:rsidDel="000D1356">
          <w:rPr>
            <w:rFonts w:ascii="Helvetica Neue" w:hAnsi="Helvetica Neue"/>
            <w:color w:val="000000"/>
            <w:rPrChange w:id="102" w:author="Shruthi Sukumar" w:date="2024-08-07T07:48:00Z">
              <w:rPr>
                <w:rFonts w:ascii="Helvetica Neue" w:hAnsi="Helvetica Neue"/>
                <w:color w:val="000000"/>
                <w:sz w:val="36"/>
                <w:szCs w:val="36"/>
              </w:rPr>
            </w:rPrChange>
          </w:rPr>
          <w:lastRenderedPageBreak/>
          <w:delText>Please wait quietly</w:delText>
        </w:r>
      </w:del>
      <w:ins w:id="103" w:author="Shruthi Sukumar" w:date="2024-08-07T07:54:00Z">
        <w:r w:rsidR="000D1356">
          <w:rPr>
            <w:rFonts w:ascii="Helvetica Neue" w:hAnsi="Helvetica Neue"/>
            <w:color w:val="000000"/>
          </w:rPr>
          <w:t xml:space="preserve">During this </w:t>
        </w:r>
      </w:ins>
      <w:ins w:id="104" w:author="Shruthi Sukumar" w:date="2024-08-07T08:00:00Z">
        <w:r w:rsidR="002B25F8">
          <w:rPr>
            <w:rFonts w:ascii="Helvetica Neue" w:hAnsi="Helvetica Neue"/>
            <w:color w:val="000000"/>
          </w:rPr>
          <w:t>delay</w:t>
        </w:r>
      </w:ins>
      <w:ins w:id="105" w:author="Shruthi Sukumar" w:date="2024-08-07T07:54:00Z">
        <w:r w:rsidR="000D1356">
          <w:rPr>
            <w:rFonts w:ascii="Helvetica Neue" w:hAnsi="Helvetica Neue"/>
            <w:color w:val="000000"/>
          </w:rPr>
          <w:t xml:space="preserve">, please </w:t>
        </w:r>
      </w:ins>
      <w:ins w:id="106" w:author="Shruthi Sukumar" w:date="2024-08-07T08:00:00Z">
        <w:r w:rsidR="002B25F8">
          <w:rPr>
            <w:rFonts w:ascii="Helvetica Neue" w:hAnsi="Helvetica Neue"/>
            <w:color w:val="000000"/>
          </w:rPr>
          <w:t>r</w:t>
        </w:r>
      </w:ins>
      <w:ins w:id="107" w:author="Shruthi Sukumar" w:date="2024-08-07T07:54:00Z">
        <w:r w:rsidR="000D1356">
          <w:rPr>
            <w:rFonts w:ascii="Helvetica Neue" w:hAnsi="Helvetica Neue"/>
            <w:color w:val="000000"/>
          </w:rPr>
          <w:t>efr</w:t>
        </w:r>
      </w:ins>
      <w:ins w:id="108" w:author="Shruthi Sukumar" w:date="2024-08-07T07:55:00Z">
        <w:r w:rsidR="000D1356">
          <w:rPr>
            <w:rFonts w:ascii="Helvetica Neue" w:hAnsi="Helvetica Neue"/>
            <w:color w:val="000000"/>
          </w:rPr>
          <w:t>ain from using your phone</w:t>
        </w:r>
      </w:ins>
      <w:ins w:id="109" w:author="Shruthi Sukumar" w:date="2024-08-07T08:00:00Z">
        <w:r w:rsidR="002B25F8">
          <w:rPr>
            <w:rFonts w:ascii="Helvetica Neue" w:hAnsi="Helvetica Neue"/>
            <w:color w:val="000000"/>
          </w:rPr>
          <w:t>,</w:t>
        </w:r>
      </w:ins>
      <w:ins w:id="110" w:author="Shruthi Sukumar" w:date="2024-08-07T07:55:00Z">
        <w:r w:rsidR="000D1356">
          <w:rPr>
            <w:rFonts w:ascii="Helvetica Neue" w:hAnsi="Helvetica Neue"/>
            <w:color w:val="000000"/>
          </w:rPr>
          <w:t xml:space="preserve"> performing any other activities</w:t>
        </w:r>
      </w:ins>
      <w:ins w:id="111" w:author="Maoxin Xia" w:date="2024-08-18T18:00:00Z">
        <w:r w:rsidR="008D6385">
          <w:rPr>
            <w:rFonts w:ascii="Helvetica Neue" w:hAnsi="Helvetica Neue"/>
            <w:color w:val="000000"/>
          </w:rPr>
          <w:t>,</w:t>
        </w:r>
      </w:ins>
      <w:ins w:id="112" w:author="Shruthi Sukumar" w:date="2024-08-07T08:00:00Z">
        <w:r w:rsidR="002B25F8">
          <w:rPr>
            <w:rFonts w:ascii="Helvetica Neue" w:hAnsi="Helvetica Neue"/>
            <w:color w:val="000000"/>
          </w:rPr>
          <w:t xml:space="preserve"> or speaking with the experimenter</w:t>
        </w:r>
      </w:ins>
      <w:ins w:id="113" w:author="Shruthi Sukumar" w:date="2024-08-07T07:55:00Z">
        <w:r w:rsidR="000D1356">
          <w:rPr>
            <w:rFonts w:ascii="Helvetica Neue" w:hAnsi="Helvetica Neue"/>
            <w:color w:val="000000"/>
          </w:rPr>
          <w:t>. If you have any concerns</w:t>
        </w:r>
      </w:ins>
      <w:ins w:id="114" w:author="Shruthi Sukumar" w:date="2024-08-07T09:59:00Z">
        <w:r w:rsidR="00937CAF">
          <w:rPr>
            <w:rFonts w:ascii="Helvetica Neue" w:hAnsi="Helvetica Neue"/>
            <w:color w:val="000000"/>
          </w:rPr>
          <w:t>, however</w:t>
        </w:r>
      </w:ins>
      <w:ins w:id="115" w:author="Shruthi Sukumar" w:date="2024-08-07T07:55:00Z">
        <w:r w:rsidR="000D1356">
          <w:rPr>
            <w:rFonts w:ascii="Helvetica Neue" w:hAnsi="Helvetica Neue"/>
            <w:color w:val="000000"/>
          </w:rPr>
          <w:t>, you may ask the experimenter for assistance</w:t>
        </w:r>
      </w:ins>
      <w:ins w:id="116" w:author="Shruthi Sukumar" w:date="2024-08-07T09:58:00Z">
        <w:r w:rsidR="00937CAF">
          <w:rPr>
            <w:rFonts w:ascii="Helvetica Neue" w:hAnsi="Helvetica Neue"/>
            <w:color w:val="000000"/>
          </w:rPr>
          <w:t xml:space="preserve"> at any time</w:t>
        </w:r>
      </w:ins>
      <w:ins w:id="117" w:author="Shruthi Sukumar" w:date="2024-08-07T07:56:00Z">
        <w:r w:rsidR="000D1356">
          <w:rPr>
            <w:rFonts w:ascii="Helvetica Neue" w:hAnsi="Helvetica Neue"/>
            <w:color w:val="000000"/>
          </w:rPr>
          <w:t>.</w:t>
        </w:r>
      </w:ins>
      <w:r w:rsidRPr="000D1356">
        <w:rPr>
          <w:rFonts w:ascii="Helvetica Neue" w:hAnsi="Helvetica Neue"/>
          <w:color w:val="000000"/>
          <w:rPrChange w:id="118" w:author="Shruthi Sukumar" w:date="2024-08-07T07:48:00Z">
            <w:rPr>
              <w:rFonts w:ascii="Helvetica Neue" w:hAnsi="Helvetica Neue"/>
              <w:color w:val="000000"/>
              <w:sz w:val="36"/>
              <w:szCs w:val="36"/>
            </w:rPr>
          </w:rPrChange>
        </w:rPr>
        <w:t xml:space="preserve"> </w:t>
      </w:r>
      <w:commentRangeEnd w:id="100"/>
      <w:r w:rsidR="00C20AC6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100"/>
      </w:r>
    </w:p>
    <w:p w14:paraId="1B1F28E4" w14:textId="4FD185E1" w:rsidR="00FD32C3" w:rsidRDefault="00FD32C3" w:rsidP="00FD32C3">
      <w:pPr>
        <w:pStyle w:val="NormalWeb"/>
        <w:shd w:val="clear" w:color="auto" w:fill="F5F5F5"/>
        <w:spacing w:before="0" w:beforeAutospacing="0" w:after="150" w:afterAutospacing="0"/>
        <w:rPr>
          <w:ins w:id="119" w:author="Shruthi Sukumar" w:date="2024-08-07T10:01:00Z"/>
          <w:rFonts w:ascii="Helvetica Neue" w:hAnsi="Helvetica Neue"/>
          <w:color w:val="000000"/>
        </w:rPr>
      </w:pPr>
      <w:del w:id="120" w:author="Shruthi Sukumar" w:date="2024-08-07T07:57:00Z">
        <w:r w:rsidRPr="000D1356" w:rsidDel="000D1356">
          <w:rPr>
            <w:rFonts w:ascii="Helvetica Neue" w:hAnsi="Helvetica Neue"/>
            <w:color w:val="000000"/>
            <w:rPrChange w:id="121" w:author="Shruthi Sukumar" w:date="2024-08-07T07:48:00Z">
              <w:rPr>
                <w:rFonts w:ascii="Helvetica Neue" w:hAnsi="Helvetica Neue"/>
                <w:color w:val="000000"/>
                <w:sz w:val="36"/>
                <w:szCs w:val="36"/>
              </w:rPr>
            </w:rPrChange>
          </w:rPr>
          <w:delText>and o</w:delText>
        </w:r>
      </w:del>
      <w:ins w:id="122" w:author="Shruthi Sukumar" w:date="2024-08-07T07:57:00Z">
        <w:r w:rsidR="000D1356">
          <w:rPr>
            <w:rFonts w:ascii="Helvetica Neue" w:hAnsi="Helvetica Neue"/>
            <w:color w:val="000000"/>
          </w:rPr>
          <w:t>O</w:t>
        </w:r>
      </w:ins>
      <w:r w:rsidRPr="000D1356">
        <w:rPr>
          <w:rFonts w:ascii="Helvetica Neue" w:hAnsi="Helvetica Neue"/>
          <w:color w:val="000000"/>
          <w:rPrChange w:id="123" w:author="Shruthi Sukumar" w:date="2024-08-07T07:48:00Z">
            <w:rPr>
              <w:rFonts w:ascii="Helvetica Neue" w:hAnsi="Helvetica Neue"/>
              <w:color w:val="000000"/>
              <w:sz w:val="36"/>
              <w:szCs w:val="36"/>
            </w:rPr>
          </w:rPrChange>
        </w:rPr>
        <w:t xml:space="preserve">nce the delay elapses, a new category will </w:t>
      </w:r>
      <w:del w:id="124" w:author="Shruthi Sukumar" w:date="2024-08-07T08:00:00Z">
        <w:r w:rsidRPr="000D1356" w:rsidDel="002B25F8">
          <w:rPr>
            <w:rFonts w:ascii="Helvetica Neue" w:hAnsi="Helvetica Neue"/>
            <w:color w:val="000000"/>
            <w:rPrChange w:id="125" w:author="Shruthi Sukumar" w:date="2024-08-07T07:48:00Z">
              <w:rPr>
                <w:rFonts w:ascii="Helvetica Neue" w:hAnsi="Helvetica Neue"/>
                <w:color w:val="000000"/>
                <w:sz w:val="36"/>
                <w:szCs w:val="36"/>
              </w:rPr>
            </w:rPrChange>
          </w:rPr>
          <w:delText>appear</w:delText>
        </w:r>
      </w:del>
      <w:ins w:id="126" w:author="Shruthi Sukumar" w:date="2024-08-07T08:00:00Z">
        <w:r w:rsidR="002B25F8" w:rsidRPr="002B25F8">
          <w:rPr>
            <w:rFonts w:ascii="Helvetica Neue" w:hAnsi="Helvetica Neue"/>
            <w:color w:val="000000"/>
          </w:rPr>
          <w:t>appear,</w:t>
        </w:r>
      </w:ins>
      <w:ins w:id="127" w:author="Shruthi Sukumar" w:date="2024-08-07T07:57:00Z">
        <w:r w:rsidR="000D1356">
          <w:rPr>
            <w:rFonts w:ascii="Helvetica Neue" w:hAnsi="Helvetica Neue"/>
            <w:color w:val="000000"/>
          </w:rPr>
          <w:t xml:space="preserve"> and you will once again recall words</w:t>
        </w:r>
      </w:ins>
      <w:r w:rsidRPr="000D1356">
        <w:rPr>
          <w:rFonts w:ascii="Helvetica Neue" w:hAnsi="Helvetica Neue"/>
          <w:color w:val="000000"/>
          <w:rPrChange w:id="128" w:author="Shruthi Sukumar" w:date="2024-08-07T07:48:00Z">
            <w:rPr>
              <w:rFonts w:ascii="Helvetica Neue" w:hAnsi="Helvetica Neue"/>
              <w:color w:val="000000"/>
              <w:sz w:val="36"/>
              <w:szCs w:val="36"/>
            </w:rPr>
          </w:rPrChange>
        </w:rPr>
        <w:t>.</w:t>
      </w:r>
    </w:p>
    <w:p w14:paraId="723B9F63" w14:textId="77777777" w:rsidR="00455AC8" w:rsidRDefault="00455AC8" w:rsidP="00FD32C3">
      <w:pPr>
        <w:pStyle w:val="NormalWeb"/>
        <w:shd w:val="clear" w:color="auto" w:fill="F5F5F5"/>
        <w:spacing w:before="0" w:beforeAutospacing="0" w:after="150" w:afterAutospacing="0"/>
        <w:rPr>
          <w:ins w:id="129" w:author="Shruthi Sukumar" w:date="2024-08-07T10:01:00Z"/>
          <w:rFonts w:ascii="Helvetica Neue" w:hAnsi="Helvetica Neue"/>
          <w:color w:val="000000"/>
        </w:rPr>
      </w:pPr>
    </w:p>
    <w:p w14:paraId="4A79847F" w14:textId="66AC4B6D" w:rsidR="000B75FF" w:rsidRDefault="00455AC8" w:rsidP="00FD32C3">
      <w:pPr>
        <w:pStyle w:val="NormalWeb"/>
        <w:shd w:val="clear" w:color="auto" w:fill="F5F5F5"/>
        <w:spacing w:before="0" w:beforeAutospacing="0" w:after="150" w:afterAutospacing="0"/>
        <w:rPr>
          <w:ins w:id="130" w:author="Shruthi Sukumar" w:date="2024-08-07T10:20:00Z"/>
          <w:rFonts w:ascii="Helvetica Neue" w:hAnsi="Helvetica Neue"/>
          <w:color w:val="000000"/>
        </w:rPr>
      </w:pPr>
      <w:ins w:id="131" w:author="Shruthi Sukumar" w:date="2024-08-07T10:01:00Z">
        <w:r>
          <w:rPr>
            <w:rFonts w:ascii="Helvetica Neue" w:hAnsi="Helvetica Neue"/>
            <w:color w:val="000000"/>
          </w:rPr>
          <w:t>&lt;Page Break&gt;</w:t>
        </w:r>
      </w:ins>
    </w:p>
    <w:p w14:paraId="6DE6A5E1" w14:textId="00A21C4C" w:rsidR="000B75FF" w:rsidDel="000B75FF" w:rsidRDefault="000B75FF" w:rsidP="00FD32C3">
      <w:pPr>
        <w:pStyle w:val="NormalWeb"/>
        <w:shd w:val="clear" w:color="auto" w:fill="F5F5F5"/>
        <w:spacing w:before="0" w:beforeAutospacing="0" w:after="150" w:afterAutospacing="0"/>
        <w:rPr>
          <w:del w:id="132" w:author="Shruthi Sukumar" w:date="2024-08-07T10:20:00Z"/>
          <w:rFonts w:ascii="Helvetica Neue" w:hAnsi="Helvetica Neue"/>
          <w:color w:val="000000"/>
        </w:rPr>
      </w:pPr>
    </w:p>
    <w:p w14:paraId="6DCBE564" w14:textId="23A3BDDB" w:rsidR="000D1356" w:rsidRPr="000D1356" w:rsidDel="00455AC8" w:rsidRDefault="000D1356" w:rsidP="00FD32C3">
      <w:pPr>
        <w:pStyle w:val="NormalWeb"/>
        <w:shd w:val="clear" w:color="auto" w:fill="F5F5F5"/>
        <w:spacing w:before="0" w:beforeAutospacing="0" w:after="150" w:afterAutospacing="0"/>
        <w:rPr>
          <w:del w:id="133" w:author="Shruthi Sukumar" w:date="2024-08-07T10:01:00Z"/>
          <w:rFonts w:ascii="Helvetica Neue" w:hAnsi="Helvetica Neue"/>
          <w:color w:val="000000"/>
          <w:rPrChange w:id="134" w:author="Shruthi Sukumar" w:date="2024-08-07T07:48:00Z">
            <w:rPr>
              <w:del w:id="135" w:author="Shruthi Sukumar" w:date="2024-08-07T10:01:00Z"/>
              <w:rFonts w:ascii="Helvetica Neue" w:hAnsi="Helvetica Neue"/>
              <w:color w:val="000000"/>
              <w:sz w:val="36"/>
              <w:szCs w:val="36"/>
            </w:rPr>
          </w:rPrChange>
        </w:rPr>
      </w:pPr>
      <w:del w:id="136" w:author="Shruthi Sukumar" w:date="2024-08-07T10:01:00Z">
        <w:r w:rsidRPr="000D1356" w:rsidDel="00455AC8">
          <w:rPr>
            <w:rFonts w:ascii="Helvetica Neue" w:hAnsi="Helvetica Neue"/>
            <w:color w:val="000000"/>
            <w:shd w:val="clear" w:color="auto" w:fill="F5F5F5"/>
            <w:rPrChange w:id="137" w:author="Shruthi Sukumar" w:date="2024-08-07T07:48:00Z">
              <w:rPr>
                <w:rFonts w:ascii="Helvetica Neue" w:hAnsi="Helvetica Neue"/>
                <w:color w:val="000000"/>
                <w:sz w:val="36"/>
                <w:szCs w:val="36"/>
                <w:shd w:val="clear" w:color="auto" w:fill="F5F5F5"/>
              </w:rPr>
            </w:rPrChange>
          </w:rPr>
          <w:delText xml:space="preserve">You will receive a point for each unique item you recall for each category; repetitions will not receive a point. </w:delText>
        </w:r>
      </w:del>
      <w:del w:id="138" w:author="Shruthi Sukumar" w:date="2024-08-07T07:57:00Z">
        <w:r w:rsidRPr="000D1356" w:rsidDel="000D1356">
          <w:rPr>
            <w:rFonts w:ascii="Helvetica Neue" w:hAnsi="Helvetica Neue"/>
            <w:color w:val="000000"/>
            <w:shd w:val="clear" w:color="auto" w:fill="F5F5F5"/>
            <w:rPrChange w:id="139" w:author="Shruthi Sukumar" w:date="2024-08-07T07:48:00Z">
              <w:rPr>
                <w:rFonts w:ascii="Helvetica Neue" w:hAnsi="Helvetica Neue"/>
                <w:color w:val="000000"/>
                <w:sz w:val="36"/>
                <w:szCs w:val="36"/>
                <w:shd w:val="clear" w:color="auto" w:fill="F5F5F5"/>
              </w:rPr>
            </w:rPrChange>
          </w:rPr>
          <w:delText xml:space="preserve">A research </w:delText>
        </w:r>
      </w:del>
      <w:del w:id="140" w:author="Shruthi Sukumar" w:date="2024-08-07T07:52:00Z">
        <w:r w:rsidRPr="000D1356" w:rsidDel="000D1356">
          <w:rPr>
            <w:rFonts w:ascii="Helvetica Neue" w:hAnsi="Helvetica Neue"/>
            <w:color w:val="000000"/>
            <w:shd w:val="clear" w:color="auto" w:fill="F5F5F5"/>
            <w:rPrChange w:id="141" w:author="Shruthi Sukumar" w:date="2024-08-07T07:48:00Z">
              <w:rPr>
                <w:rFonts w:ascii="Helvetica Neue" w:hAnsi="Helvetica Neue"/>
                <w:color w:val="000000"/>
                <w:sz w:val="36"/>
                <w:szCs w:val="36"/>
                <w:shd w:val="clear" w:color="auto" w:fill="F5F5F5"/>
              </w:rPr>
            </w:rPrChange>
          </w:rPr>
          <w:delText>assisant</w:delText>
        </w:r>
      </w:del>
      <w:del w:id="142" w:author="Shruthi Sukumar" w:date="2024-08-07T07:57:00Z">
        <w:r w:rsidRPr="000D1356" w:rsidDel="000D1356">
          <w:rPr>
            <w:rFonts w:ascii="Helvetica Neue" w:hAnsi="Helvetica Neue"/>
            <w:color w:val="000000"/>
            <w:shd w:val="clear" w:color="auto" w:fill="F5F5F5"/>
            <w:rPrChange w:id="143" w:author="Shruthi Sukumar" w:date="2024-08-07T07:48:00Z">
              <w:rPr>
                <w:rFonts w:ascii="Helvetica Neue" w:hAnsi="Helvetica Neue"/>
                <w:color w:val="000000"/>
                <w:sz w:val="36"/>
                <w:szCs w:val="36"/>
                <w:shd w:val="clear" w:color="auto" w:fill="F5F5F5"/>
              </w:rPr>
            </w:rPrChange>
          </w:rPr>
          <w:delText xml:space="preserve"> will help to count your scores, which will be seen</w:delText>
        </w:r>
      </w:del>
      <w:del w:id="144" w:author="Shruthi Sukumar" w:date="2024-08-07T10:01:00Z">
        <w:r w:rsidRPr="000D1356" w:rsidDel="00455AC8">
          <w:rPr>
            <w:rFonts w:ascii="Helvetica Neue" w:hAnsi="Helvetica Neue"/>
            <w:color w:val="000000"/>
            <w:shd w:val="clear" w:color="auto" w:fill="F5F5F5"/>
            <w:rPrChange w:id="145" w:author="Shruthi Sukumar" w:date="2024-08-07T07:48:00Z">
              <w:rPr>
                <w:rFonts w:ascii="Helvetica Neue" w:hAnsi="Helvetica Neue"/>
                <w:color w:val="000000"/>
                <w:sz w:val="36"/>
                <w:szCs w:val="36"/>
                <w:shd w:val="clear" w:color="auto" w:fill="F5F5F5"/>
              </w:rPr>
            </w:rPrChange>
          </w:rPr>
          <w:delText xml:space="preserve"> in</w:delText>
        </w:r>
        <w:r w:rsidRPr="000D1356" w:rsidDel="00455AC8">
          <w:rPr>
            <w:rStyle w:val="apple-converted-space"/>
            <w:rFonts w:ascii="Helvetica Neue" w:eastAsiaTheme="majorEastAsia" w:hAnsi="Helvetica Neue"/>
            <w:color w:val="000000"/>
            <w:shd w:val="clear" w:color="auto" w:fill="F5F5F5"/>
            <w:rPrChange w:id="146" w:author="Shruthi Sukumar" w:date="2024-08-07T07:48:00Z">
              <w:rPr>
                <w:rStyle w:val="apple-converted-space"/>
                <w:rFonts w:ascii="Helvetica Neue" w:eastAsiaTheme="majorEastAsia" w:hAnsi="Helvetica Neue"/>
                <w:color w:val="000000"/>
                <w:sz w:val="36"/>
                <w:szCs w:val="36"/>
                <w:shd w:val="clear" w:color="auto" w:fill="F5F5F5"/>
              </w:rPr>
            </w:rPrChange>
          </w:rPr>
          <w:delText> </w:delText>
        </w:r>
        <w:r w:rsidRPr="000D1356" w:rsidDel="00455AC8">
          <w:rPr>
            <w:rFonts w:ascii="Helvetica Neue" w:hAnsi="Helvetica Neue"/>
            <w:color w:val="FF0000"/>
            <w:rPrChange w:id="147" w:author="Shruthi Sukumar" w:date="2024-08-07T07:48:00Z">
              <w:rPr>
                <w:rFonts w:ascii="Helvetica Neue" w:hAnsi="Helvetica Neue"/>
                <w:color w:val="FF0000"/>
                <w:sz w:val="36"/>
                <w:szCs w:val="36"/>
              </w:rPr>
            </w:rPrChange>
          </w:rPr>
          <w:delText>real-time</w:delText>
        </w:r>
        <w:r w:rsidRPr="000D1356" w:rsidDel="00455AC8">
          <w:rPr>
            <w:rFonts w:ascii="Helvetica Neue" w:hAnsi="Helvetica Neue"/>
            <w:color w:val="000000"/>
            <w:shd w:val="clear" w:color="auto" w:fill="F5F5F5"/>
            <w:rPrChange w:id="148" w:author="Shruthi Sukumar" w:date="2024-08-07T07:48:00Z">
              <w:rPr>
                <w:rFonts w:ascii="Helvetica Neue" w:hAnsi="Helvetica Neue"/>
                <w:color w:val="000000"/>
                <w:sz w:val="36"/>
                <w:szCs w:val="36"/>
                <w:shd w:val="clear" w:color="auto" w:fill="F5F5F5"/>
              </w:rPr>
            </w:rPrChange>
          </w:rPr>
          <w:delText xml:space="preserve">. </w:delText>
        </w:r>
      </w:del>
      <w:del w:id="149" w:author="Shruthi Sukumar" w:date="2024-08-07T10:00:00Z">
        <w:r w:rsidRPr="000D1356" w:rsidDel="00937CAF">
          <w:rPr>
            <w:rFonts w:ascii="Helvetica Neue" w:hAnsi="Helvetica Neue"/>
            <w:color w:val="000000"/>
            <w:shd w:val="clear" w:color="auto" w:fill="F5F5F5"/>
            <w:rPrChange w:id="150" w:author="Shruthi Sukumar" w:date="2024-08-07T07:48:00Z">
              <w:rPr>
                <w:rFonts w:ascii="Helvetica Neue" w:hAnsi="Helvetica Neue"/>
                <w:color w:val="000000"/>
                <w:sz w:val="36"/>
                <w:szCs w:val="36"/>
                <w:shd w:val="clear" w:color="auto" w:fill="F5F5F5"/>
              </w:rPr>
            </w:rPrChange>
          </w:rPr>
          <w:delText xml:space="preserve">Please try to get </w:delText>
        </w:r>
      </w:del>
      <w:del w:id="151" w:author="Shruthi Sukumar" w:date="2024-08-07T07:52:00Z">
        <w:r w:rsidRPr="000D1356" w:rsidDel="000D1356">
          <w:rPr>
            <w:rFonts w:ascii="Helvetica Neue" w:hAnsi="Helvetica Neue"/>
            <w:color w:val="000000"/>
            <w:shd w:val="clear" w:color="auto" w:fill="F5F5F5"/>
            <w:rPrChange w:id="152" w:author="Shruthi Sukumar" w:date="2024-08-07T07:48:00Z">
              <w:rPr>
                <w:rFonts w:ascii="Helvetica Neue" w:hAnsi="Helvetica Neue"/>
                <w:color w:val="000000"/>
                <w:sz w:val="36"/>
                <w:szCs w:val="36"/>
                <w:shd w:val="clear" w:color="auto" w:fill="F5F5F5"/>
              </w:rPr>
            </w:rPrChange>
          </w:rPr>
          <w:delText>the</w:delText>
        </w:r>
        <w:r w:rsidRPr="000D1356" w:rsidDel="000D1356">
          <w:rPr>
            <w:rStyle w:val="apple-converted-space"/>
            <w:rFonts w:ascii="Helvetica Neue" w:eastAsiaTheme="majorEastAsia" w:hAnsi="Helvetica Neue"/>
            <w:color w:val="000000"/>
            <w:shd w:val="clear" w:color="auto" w:fill="F5F5F5"/>
            <w:rPrChange w:id="153" w:author="Shruthi Sukumar" w:date="2024-08-07T07:48:00Z">
              <w:rPr>
                <w:rStyle w:val="apple-converted-space"/>
                <w:rFonts w:ascii="Helvetica Neue" w:eastAsiaTheme="majorEastAsia" w:hAnsi="Helvetica Neue"/>
                <w:color w:val="000000"/>
                <w:sz w:val="36"/>
                <w:szCs w:val="36"/>
                <w:shd w:val="clear" w:color="auto" w:fill="F5F5F5"/>
              </w:rPr>
            </w:rPrChange>
          </w:rPr>
          <w:delText>  </w:delText>
        </w:r>
        <w:r w:rsidRPr="000D1356" w:rsidDel="000D1356">
          <w:rPr>
            <w:rFonts w:ascii="Helvetica Neue" w:hAnsi="Helvetica Neue"/>
            <w:color w:val="FF0000"/>
            <w:rPrChange w:id="154" w:author="Shruthi Sukumar" w:date="2024-08-07T07:48:00Z">
              <w:rPr>
                <w:rFonts w:ascii="Helvetica Neue" w:hAnsi="Helvetica Neue"/>
                <w:color w:val="FF0000"/>
                <w:sz w:val="36"/>
                <w:szCs w:val="36"/>
              </w:rPr>
            </w:rPrChange>
          </w:rPr>
          <w:delText>highest</w:delText>
        </w:r>
      </w:del>
      <w:del w:id="155" w:author="Shruthi Sukumar" w:date="2024-08-07T10:00:00Z">
        <w:r w:rsidRPr="000D1356" w:rsidDel="00937CAF">
          <w:rPr>
            <w:rFonts w:ascii="Helvetica Neue" w:hAnsi="Helvetica Neue"/>
            <w:color w:val="FF0000"/>
            <w:rPrChange w:id="156" w:author="Shruthi Sukumar" w:date="2024-08-07T07:48:00Z">
              <w:rPr>
                <w:rFonts w:ascii="Helvetica Neue" w:hAnsi="Helvetica Neue"/>
                <w:color w:val="FF0000"/>
                <w:sz w:val="36"/>
                <w:szCs w:val="36"/>
              </w:rPr>
            </w:rPrChange>
          </w:rPr>
          <w:delText xml:space="preserve"> total scores</w:delText>
        </w:r>
        <w:r w:rsidRPr="000D1356" w:rsidDel="00937CAF">
          <w:rPr>
            <w:rStyle w:val="apple-converted-space"/>
            <w:rFonts w:ascii="Helvetica Neue" w:eastAsiaTheme="majorEastAsia" w:hAnsi="Helvetica Neue"/>
            <w:color w:val="000000"/>
            <w:shd w:val="clear" w:color="auto" w:fill="F5F5F5"/>
            <w:rPrChange w:id="157" w:author="Shruthi Sukumar" w:date="2024-08-07T07:48:00Z">
              <w:rPr>
                <w:rStyle w:val="apple-converted-space"/>
                <w:rFonts w:ascii="Helvetica Neue" w:eastAsiaTheme="majorEastAsia" w:hAnsi="Helvetica Neue"/>
                <w:color w:val="000000"/>
                <w:sz w:val="36"/>
                <w:szCs w:val="36"/>
                <w:shd w:val="clear" w:color="auto" w:fill="F5F5F5"/>
              </w:rPr>
            </w:rPrChange>
          </w:rPr>
          <w:delText> </w:delText>
        </w:r>
      </w:del>
      <w:del w:id="158" w:author="Shruthi Sukumar" w:date="2024-08-07T08:00:00Z">
        <w:r w:rsidRPr="000D1356" w:rsidDel="002B25F8">
          <w:rPr>
            <w:rFonts w:ascii="Helvetica Neue" w:hAnsi="Helvetica Neue"/>
            <w:color w:val="000000"/>
            <w:shd w:val="clear" w:color="auto" w:fill="F5F5F5"/>
            <w:rPrChange w:id="159" w:author="Shruthi Sukumar" w:date="2024-08-07T07:48:00Z">
              <w:rPr>
                <w:rFonts w:ascii="Helvetica Neue" w:hAnsi="Helvetica Neue"/>
                <w:color w:val="000000"/>
                <w:sz w:val="36"/>
                <w:szCs w:val="36"/>
                <w:shd w:val="clear" w:color="auto" w:fill="F5F5F5"/>
              </w:rPr>
            </w:rPrChange>
          </w:rPr>
          <w:delText>in</w:delText>
        </w:r>
        <w:r w:rsidRPr="000D1356" w:rsidDel="002B25F8">
          <w:rPr>
            <w:rStyle w:val="apple-converted-space"/>
            <w:rFonts w:ascii="Helvetica Neue" w:eastAsiaTheme="majorEastAsia" w:hAnsi="Helvetica Neue"/>
            <w:color w:val="000000"/>
            <w:shd w:val="clear" w:color="auto" w:fill="F5F5F5"/>
            <w:rPrChange w:id="160" w:author="Shruthi Sukumar" w:date="2024-08-07T07:48:00Z">
              <w:rPr>
                <w:rStyle w:val="apple-converted-space"/>
                <w:rFonts w:ascii="Helvetica Neue" w:eastAsiaTheme="majorEastAsia" w:hAnsi="Helvetica Neue"/>
                <w:color w:val="000000"/>
                <w:sz w:val="36"/>
                <w:szCs w:val="36"/>
                <w:shd w:val="clear" w:color="auto" w:fill="F5F5F5"/>
              </w:rPr>
            </w:rPrChange>
          </w:rPr>
          <w:delText>  </w:delText>
        </w:r>
        <w:r w:rsidRPr="000D1356" w:rsidDel="002B25F8">
          <w:rPr>
            <w:rFonts w:ascii="Helvetica Neue" w:hAnsi="Helvetica Neue"/>
            <w:color w:val="FF0000"/>
            <w:rPrChange w:id="161" w:author="Shruthi Sukumar" w:date="2024-08-07T07:48:00Z">
              <w:rPr>
                <w:rFonts w:ascii="Helvetica Neue" w:hAnsi="Helvetica Neue"/>
                <w:color w:val="FF0000"/>
                <w:sz w:val="36"/>
                <w:szCs w:val="36"/>
              </w:rPr>
            </w:rPrChange>
          </w:rPr>
          <w:delText>30</w:delText>
        </w:r>
      </w:del>
      <w:del w:id="162" w:author="Shruthi Sukumar" w:date="2024-08-07T10:01:00Z">
        <w:r w:rsidRPr="000D1356" w:rsidDel="00455AC8">
          <w:rPr>
            <w:rFonts w:ascii="Helvetica Neue" w:hAnsi="Helvetica Neue"/>
            <w:color w:val="FF0000"/>
            <w:rPrChange w:id="163" w:author="Shruthi Sukumar" w:date="2024-08-07T07:48:00Z">
              <w:rPr>
                <w:rFonts w:ascii="Helvetica Neue" w:hAnsi="Helvetica Neue"/>
                <w:color w:val="FF0000"/>
                <w:sz w:val="36"/>
                <w:szCs w:val="36"/>
              </w:rPr>
            </w:rPrChange>
          </w:rPr>
          <w:delText xml:space="preserve"> minutes</w:delText>
        </w:r>
        <w:r w:rsidRPr="000D1356" w:rsidDel="00455AC8">
          <w:rPr>
            <w:rFonts w:ascii="Helvetica Neue" w:hAnsi="Helvetica Neue"/>
            <w:color w:val="000000"/>
            <w:shd w:val="clear" w:color="auto" w:fill="F5F5F5"/>
            <w:rPrChange w:id="164" w:author="Shruthi Sukumar" w:date="2024-08-07T07:48:00Z">
              <w:rPr>
                <w:rFonts w:ascii="Helvetica Neue" w:hAnsi="Helvetica Neue"/>
                <w:color w:val="000000"/>
                <w:sz w:val="36"/>
                <w:szCs w:val="36"/>
                <w:shd w:val="clear" w:color="auto" w:fill="F5F5F5"/>
              </w:rPr>
            </w:rPrChange>
          </w:rPr>
          <w:delText>.</w:delText>
        </w:r>
      </w:del>
    </w:p>
    <w:p w14:paraId="4C2A69AB" w14:textId="6F071E83" w:rsidR="000D1356" w:rsidRPr="000D1356" w:rsidRDefault="000D1356" w:rsidP="000D1356">
      <w:pPr>
        <w:pStyle w:val="NormalWeb"/>
        <w:shd w:val="clear" w:color="auto" w:fill="F5F5F5"/>
        <w:spacing w:before="0" w:beforeAutospacing="0" w:after="150" w:afterAutospacing="0"/>
        <w:rPr>
          <w:rFonts w:ascii="Helvetica Neue" w:hAnsi="Helvetica Neue"/>
          <w:color w:val="000000"/>
          <w:rPrChange w:id="165" w:author="Shruthi Sukumar" w:date="2024-08-07T07:48:00Z">
            <w:rPr>
              <w:rFonts w:ascii="Helvetica Neue" w:hAnsi="Helvetica Neue"/>
              <w:color w:val="000000"/>
              <w:sz w:val="36"/>
              <w:szCs w:val="36"/>
            </w:rPr>
          </w:rPrChange>
        </w:rPr>
      </w:pPr>
      <w:r w:rsidRPr="000D1356">
        <w:rPr>
          <w:rFonts w:ascii="Helvetica Neue" w:hAnsi="Helvetica Neue"/>
          <w:color w:val="000000"/>
          <w:rPrChange w:id="166" w:author="Shruthi Sukumar" w:date="2024-08-07T07:48:00Z">
            <w:rPr>
              <w:rFonts w:ascii="Helvetica Neue" w:hAnsi="Helvetica Neue"/>
              <w:color w:val="000000"/>
              <w:sz w:val="36"/>
              <w:szCs w:val="36"/>
            </w:rPr>
          </w:rPrChange>
        </w:rPr>
        <w:t>As an example, the category might be “TREES”, and in response</w:t>
      </w:r>
      <w:ins w:id="167" w:author="Maoxin Xia" w:date="2024-08-18T18:03:00Z">
        <w:r w:rsidR="00475FC0">
          <w:rPr>
            <w:rFonts w:ascii="Helvetica Neue" w:hAnsi="Helvetica Neue"/>
            <w:color w:val="000000"/>
          </w:rPr>
          <w:t>,</w:t>
        </w:r>
      </w:ins>
      <w:r w:rsidRPr="000D1356">
        <w:rPr>
          <w:rFonts w:ascii="Helvetica Neue" w:hAnsi="Helvetica Neue"/>
          <w:color w:val="000000"/>
          <w:rPrChange w:id="168" w:author="Shruthi Sukumar" w:date="2024-08-07T07:48:00Z">
            <w:rPr>
              <w:rFonts w:ascii="Helvetica Neue" w:hAnsi="Helvetica Neue"/>
              <w:color w:val="000000"/>
              <w:sz w:val="36"/>
              <w:szCs w:val="36"/>
            </w:rPr>
          </w:rPrChange>
        </w:rPr>
        <w:t xml:space="preserve"> you may say “Oak”, “Pine”, “Willow”, “Cedar” and so on.</w:t>
      </w:r>
    </w:p>
    <w:p w14:paraId="27DE2362" w14:textId="77392157" w:rsidR="00455AC8" w:rsidRPr="00455AC8" w:rsidRDefault="000D1356" w:rsidP="000D1356">
      <w:pPr>
        <w:pStyle w:val="NormalWeb"/>
        <w:shd w:val="clear" w:color="auto" w:fill="F5F5F5"/>
        <w:spacing w:before="0" w:beforeAutospacing="0" w:after="150" w:afterAutospacing="0"/>
        <w:rPr>
          <w:rFonts w:ascii="Helvetica Neue" w:eastAsiaTheme="majorEastAsia" w:hAnsi="Helvetica Neue"/>
          <w:color w:val="000000"/>
          <w:rPrChange w:id="169" w:author="Shruthi Sukumar" w:date="2024-08-07T10:03:00Z">
            <w:rPr>
              <w:rFonts w:ascii="Helvetica Neue" w:hAnsi="Helvetica Neue"/>
              <w:color w:val="000000"/>
              <w:sz w:val="36"/>
              <w:szCs w:val="36"/>
            </w:rPr>
          </w:rPrChange>
        </w:rPr>
      </w:pPr>
      <w:r w:rsidRPr="000D1356">
        <w:rPr>
          <w:rFonts w:ascii="Helvetica Neue" w:hAnsi="Helvetica Neue"/>
          <w:color w:val="000000"/>
          <w:rPrChange w:id="170" w:author="Shruthi Sukumar" w:date="2024-08-07T07:48:00Z">
            <w:rPr>
              <w:rFonts w:ascii="Helvetica Neue" w:hAnsi="Helvetica Neue"/>
              <w:color w:val="000000"/>
              <w:sz w:val="36"/>
              <w:szCs w:val="36"/>
            </w:rPr>
          </w:rPrChange>
        </w:rPr>
        <w:br/>
        <w:t>You can repeat words between categories.</w:t>
      </w:r>
      <w:r w:rsidRPr="000D1356">
        <w:rPr>
          <w:rStyle w:val="apple-converted-space"/>
          <w:rFonts w:ascii="Helvetica Neue" w:eastAsiaTheme="majorEastAsia" w:hAnsi="Helvetica Neue"/>
          <w:color w:val="000000"/>
          <w:rPrChange w:id="171" w:author="Shruthi Sukumar" w:date="2024-08-07T07:48:00Z">
            <w:rPr>
              <w:rStyle w:val="apple-converted-space"/>
              <w:rFonts w:ascii="Helvetica Neue" w:eastAsiaTheme="majorEastAsia" w:hAnsi="Helvetica Neue"/>
              <w:color w:val="000000"/>
              <w:sz w:val="36"/>
              <w:szCs w:val="36"/>
            </w:rPr>
          </w:rPrChange>
        </w:rPr>
        <w:t> </w:t>
      </w:r>
    </w:p>
    <w:p w14:paraId="214F3C6A" w14:textId="77777777" w:rsidR="000D1356" w:rsidRPr="000D1356" w:rsidRDefault="000D1356" w:rsidP="000D1356">
      <w:pPr>
        <w:pStyle w:val="NormalWeb"/>
        <w:shd w:val="clear" w:color="auto" w:fill="F5F5F5"/>
        <w:spacing w:before="0" w:beforeAutospacing="0" w:after="150" w:afterAutospacing="0"/>
        <w:rPr>
          <w:rFonts w:ascii="Helvetica Neue" w:hAnsi="Helvetica Neue"/>
          <w:color w:val="000000"/>
          <w:rPrChange w:id="172" w:author="Shruthi Sukumar" w:date="2024-08-07T07:48:00Z">
            <w:rPr>
              <w:rFonts w:ascii="Helvetica Neue" w:hAnsi="Helvetica Neue"/>
              <w:color w:val="000000"/>
              <w:sz w:val="36"/>
              <w:szCs w:val="36"/>
            </w:rPr>
          </w:rPrChange>
        </w:rPr>
      </w:pPr>
      <w:r w:rsidRPr="000D1356">
        <w:rPr>
          <w:rFonts w:ascii="Helvetica Neue" w:hAnsi="Helvetica Neue"/>
          <w:color w:val="000000"/>
          <w:rPrChange w:id="173" w:author="Shruthi Sukumar" w:date="2024-08-07T07:48:00Z">
            <w:rPr>
              <w:rFonts w:ascii="Helvetica Neue" w:hAnsi="Helvetica Neue"/>
              <w:color w:val="000000"/>
              <w:sz w:val="36"/>
              <w:szCs w:val="36"/>
            </w:rPr>
          </w:rPrChange>
        </w:rPr>
        <w:t>For example, you might have said “Apple” in response to the category “TREES” and then say that word again in response to the category “TYPES OF PIE”.</w:t>
      </w:r>
    </w:p>
    <w:p w14:paraId="49F9D13B" w14:textId="77777777" w:rsidR="000B75FF" w:rsidRDefault="000B75FF" w:rsidP="000D1356">
      <w:pPr>
        <w:pStyle w:val="NormalWeb"/>
        <w:shd w:val="clear" w:color="auto" w:fill="F5F5F5"/>
        <w:spacing w:before="0" w:beforeAutospacing="0" w:after="150" w:afterAutospacing="0"/>
        <w:rPr>
          <w:ins w:id="174" w:author="Shruthi Sukumar" w:date="2024-08-07T10:20:00Z"/>
          <w:rFonts w:ascii="Helvetica Neue" w:hAnsi="Helvetica Neue"/>
          <w:color w:val="000000"/>
        </w:rPr>
      </w:pPr>
      <w:ins w:id="175" w:author="Shruthi Sukumar" w:date="2024-08-07T10:20:00Z">
        <w:r>
          <w:rPr>
            <w:rFonts w:ascii="Helvetica Neue" w:hAnsi="Helvetica Neue"/>
            <w:color w:val="000000"/>
          </w:rPr>
          <w:t>&lt;Page Break&gt;</w:t>
        </w:r>
      </w:ins>
    </w:p>
    <w:p w14:paraId="1E434E82" w14:textId="5DEE1BB1" w:rsidR="000B75FF" w:rsidRDefault="000B75FF" w:rsidP="000D1356">
      <w:pPr>
        <w:pStyle w:val="NormalWeb"/>
        <w:shd w:val="clear" w:color="auto" w:fill="F5F5F5"/>
        <w:spacing w:before="0" w:beforeAutospacing="0" w:after="150" w:afterAutospacing="0"/>
        <w:rPr>
          <w:ins w:id="176" w:author="Shruthi Sukumar" w:date="2024-08-07T10:20:00Z"/>
          <w:rFonts w:ascii="Helvetica Neue" w:hAnsi="Helvetica Neue"/>
          <w:color w:val="000000"/>
        </w:rPr>
      </w:pPr>
      <w:ins w:id="177" w:author="Shruthi Sukumar" w:date="2024-08-07T10:20:00Z">
        <w:r>
          <w:rPr>
            <w:rFonts w:ascii="Helvetica Neue" w:hAnsi="Helvetica Neue"/>
            <w:color w:val="000000"/>
          </w:rPr>
          <w:t xml:space="preserve">You will now be prompted to enter some basic details before you can begin the experiment. </w:t>
        </w:r>
      </w:ins>
    </w:p>
    <w:p w14:paraId="43DE1D07" w14:textId="75ADA773" w:rsidR="000B75FF" w:rsidRDefault="000B75FF" w:rsidP="000B75FF">
      <w:pPr>
        <w:pStyle w:val="NormalWeb"/>
        <w:shd w:val="clear" w:color="auto" w:fill="F5F5F5"/>
        <w:spacing w:before="0" w:beforeAutospacing="0" w:after="150" w:afterAutospacing="0"/>
        <w:rPr>
          <w:ins w:id="178" w:author="Shruthi Sukumar" w:date="2024-08-07T10:20:00Z"/>
          <w:rFonts w:ascii="Helvetica Neue" w:hAnsi="Helvetica Neue"/>
          <w:color w:val="000000"/>
        </w:rPr>
      </w:pPr>
      <w:ins w:id="179" w:author="Shruthi Sukumar" w:date="2024-08-07T10:20:00Z">
        <w:r>
          <w:rPr>
            <w:rFonts w:ascii="Helvetica Neue" w:hAnsi="Helvetica Neue"/>
            <w:color w:val="000000"/>
          </w:rPr>
          <w:t>Please us</w:t>
        </w:r>
      </w:ins>
      <w:ins w:id="180" w:author="Shruthi Sukumar" w:date="2024-08-07T10:21:00Z">
        <w:r>
          <w:rPr>
            <w:rFonts w:ascii="Helvetica Neue" w:hAnsi="Helvetica Neue"/>
            <w:color w:val="000000"/>
          </w:rPr>
          <w:t>e</w:t>
        </w:r>
      </w:ins>
      <w:ins w:id="181" w:author="Shruthi Sukumar" w:date="2024-08-07T10:20:00Z">
        <w:r>
          <w:rPr>
            <w:rFonts w:ascii="Helvetica Neue" w:hAnsi="Helvetica Neue"/>
            <w:color w:val="000000"/>
          </w:rPr>
          <w:t xml:space="preserve"> the code </w:t>
        </w:r>
        <w:proofErr w:type="spellStart"/>
        <w:r w:rsidRPr="001A06BA">
          <w:rPr>
            <w:rFonts w:ascii="Helvetica Neue" w:hAnsi="Helvetica Neue"/>
            <w:b/>
            <w:bCs/>
            <w:i/>
            <w:iCs/>
            <w:color w:val="000000"/>
          </w:rPr>
          <w:t>xwx</w:t>
        </w:r>
        <w:proofErr w:type="spellEnd"/>
        <w:r>
          <w:rPr>
            <w:rFonts w:ascii="Helvetica Neue" w:hAnsi="Helvetica Neue"/>
            <w:color w:val="000000"/>
          </w:rPr>
          <w:t xml:space="preserve"> when prompted to indicate that you have thoroughly read the instructions. Feel free to copy and paste.</w:t>
        </w:r>
      </w:ins>
    </w:p>
    <w:p w14:paraId="77CD6640" w14:textId="0FDCA219" w:rsidR="000D1356" w:rsidRPr="000D1356" w:rsidRDefault="000D1356" w:rsidP="000D1356">
      <w:pPr>
        <w:pStyle w:val="NormalWeb"/>
        <w:shd w:val="clear" w:color="auto" w:fill="F5F5F5"/>
        <w:spacing w:before="0" w:beforeAutospacing="0" w:after="150" w:afterAutospacing="0"/>
        <w:rPr>
          <w:rFonts w:ascii="Helvetica Neue" w:hAnsi="Helvetica Neue"/>
          <w:color w:val="000000"/>
          <w:rPrChange w:id="182" w:author="Shruthi Sukumar" w:date="2024-08-07T07:48:00Z">
            <w:rPr>
              <w:rFonts w:ascii="Helvetica Neue" w:hAnsi="Helvetica Neue"/>
              <w:color w:val="000000"/>
              <w:sz w:val="36"/>
              <w:szCs w:val="36"/>
            </w:rPr>
          </w:rPrChange>
        </w:rPr>
      </w:pPr>
      <w:r w:rsidRPr="000D1356">
        <w:rPr>
          <w:rFonts w:ascii="Helvetica Neue" w:hAnsi="Helvetica Neue"/>
          <w:color w:val="000000"/>
          <w:rPrChange w:id="183" w:author="Shruthi Sukumar" w:date="2024-08-07T07:48:00Z">
            <w:rPr>
              <w:rFonts w:ascii="Helvetica Neue" w:hAnsi="Helvetica Neue"/>
              <w:color w:val="000000"/>
              <w:sz w:val="36"/>
              <w:szCs w:val="36"/>
            </w:rPr>
          </w:rPrChange>
        </w:rPr>
        <w:br/>
      </w:r>
      <w:commentRangeStart w:id="184"/>
      <w:commentRangeStart w:id="185"/>
      <w:r w:rsidRPr="00455AC8">
        <w:rPr>
          <w:rFonts w:ascii="Helvetica Neue" w:hAnsi="Helvetica Neue"/>
          <w:color w:val="000000"/>
          <w:highlight w:val="yellow"/>
          <w:rPrChange w:id="186" w:author="Shruthi Sukumar" w:date="2024-08-07T10:03:00Z">
            <w:rPr>
              <w:rFonts w:ascii="Helvetica Neue" w:hAnsi="Helvetica Neue"/>
              <w:color w:val="000000"/>
              <w:sz w:val="36"/>
              <w:szCs w:val="36"/>
            </w:rPr>
          </w:rPrChange>
        </w:rPr>
        <w:t>There will be a practice trial at the beginning before the main task. This is to help you get a feel for the task, so the time and total scores from this practice will not be counted. However, you can view your score in real time.</w:t>
      </w:r>
      <w:commentRangeEnd w:id="184"/>
      <w:r w:rsidR="00455AC8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184"/>
      </w:r>
      <w:commentRangeEnd w:id="185"/>
      <w:r w:rsidR="002C0F35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185"/>
      </w:r>
    </w:p>
    <w:p w14:paraId="1DD8AAD9" w14:textId="67012A0B" w:rsidR="000D1356" w:rsidRDefault="00FE34F6" w:rsidP="000D1356">
      <w:pPr>
        <w:pStyle w:val="NormalWeb"/>
        <w:shd w:val="clear" w:color="auto" w:fill="F5F5F5"/>
        <w:spacing w:before="0" w:beforeAutospacing="0" w:after="150" w:afterAutospacing="0"/>
        <w:rPr>
          <w:ins w:id="187" w:author="Shruthi Sukumar" w:date="2024-08-07T10:19:00Z"/>
          <w:rFonts w:ascii="Helvetica Neue" w:hAnsi="Helvetica Neue"/>
          <w:color w:val="000000"/>
        </w:rPr>
      </w:pPr>
      <w:ins w:id="188" w:author="Shruthi Sukumar" w:date="2024-08-07T10:25:00Z">
        <w:r>
          <w:rPr>
            <w:rFonts w:ascii="Helvetica Neue" w:hAnsi="Helvetica Neue"/>
            <w:color w:val="000000"/>
          </w:rPr>
          <w:t xml:space="preserve">Remember, </w:t>
        </w:r>
      </w:ins>
      <w:del w:id="189" w:author="Shruthi Sukumar" w:date="2024-08-07T10:25:00Z">
        <w:r w:rsidR="000D1356" w:rsidRPr="000D1356" w:rsidDel="00FE34F6">
          <w:rPr>
            <w:rFonts w:ascii="Helvetica Neue" w:hAnsi="Helvetica Neue"/>
            <w:color w:val="000000"/>
            <w:rPrChange w:id="190" w:author="Shruthi Sukumar" w:date="2024-08-07T07:48:00Z">
              <w:rPr>
                <w:rFonts w:ascii="Helvetica Neue" w:hAnsi="Helvetica Neue"/>
                <w:color w:val="000000"/>
                <w:sz w:val="36"/>
                <w:szCs w:val="36"/>
              </w:rPr>
            </w:rPrChange>
          </w:rPr>
          <w:delText xml:space="preserve">When </w:delText>
        </w:r>
      </w:del>
      <w:ins w:id="191" w:author="Shruthi Sukumar" w:date="2024-08-07T10:25:00Z">
        <w:r>
          <w:rPr>
            <w:rFonts w:ascii="Helvetica Neue" w:hAnsi="Helvetica Neue"/>
            <w:color w:val="000000"/>
          </w:rPr>
          <w:t>w</w:t>
        </w:r>
        <w:r w:rsidRPr="000D1356">
          <w:rPr>
            <w:rFonts w:ascii="Helvetica Neue" w:hAnsi="Helvetica Neue"/>
            <w:color w:val="000000"/>
            <w:rPrChange w:id="192" w:author="Shruthi Sukumar" w:date="2024-08-07T07:48:00Z">
              <w:rPr>
                <w:rFonts w:ascii="Helvetica Neue" w:hAnsi="Helvetica Neue"/>
                <w:color w:val="000000"/>
                <w:sz w:val="36"/>
                <w:szCs w:val="36"/>
              </w:rPr>
            </w:rPrChange>
          </w:rPr>
          <w:t xml:space="preserve">hen </w:t>
        </w:r>
      </w:ins>
      <w:r w:rsidR="000D1356" w:rsidRPr="000D1356">
        <w:rPr>
          <w:rFonts w:ascii="Helvetica Neue" w:hAnsi="Helvetica Neue"/>
          <w:color w:val="000000"/>
          <w:rPrChange w:id="193" w:author="Shruthi Sukumar" w:date="2024-08-07T07:48:00Z">
            <w:rPr>
              <w:rFonts w:ascii="Helvetica Neue" w:hAnsi="Helvetica Neue"/>
              <w:color w:val="000000"/>
              <w:sz w:val="36"/>
              <w:szCs w:val="36"/>
            </w:rPr>
          </w:rPrChange>
        </w:rPr>
        <w:t>the category appears on the screen, start naming AS MANY WORDS AS YOU CAN in that category.</w:t>
      </w:r>
    </w:p>
    <w:p w14:paraId="4E353AD9" w14:textId="77777777" w:rsidR="000B75FF" w:rsidRDefault="000B75FF" w:rsidP="000D1356">
      <w:pPr>
        <w:pStyle w:val="NormalWeb"/>
        <w:shd w:val="clear" w:color="auto" w:fill="F5F5F5"/>
        <w:spacing w:before="0" w:beforeAutospacing="0" w:after="150" w:afterAutospacing="0"/>
        <w:rPr>
          <w:ins w:id="194" w:author="Shruthi Sukumar" w:date="2024-08-07T10:19:00Z"/>
          <w:rFonts w:ascii="Helvetica Neue" w:hAnsi="Helvetica Neue"/>
          <w:color w:val="000000"/>
        </w:rPr>
      </w:pPr>
    </w:p>
    <w:p w14:paraId="0859F2A6" w14:textId="169D59E0" w:rsidR="000B75FF" w:rsidRPr="000B75FF" w:rsidDel="000B75FF" w:rsidRDefault="000B75FF" w:rsidP="000D1356">
      <w:pPr>
        <w:pStyle w:val="NormalWeb"/>
        <w:shd w:val="clear" w:color="auto" w:fill="F5F5F5"/>
        <w:spacing w:before="0" w:beforeAutospacing="0" w:after="150" w:afterAutospacing="0"/>
        <w:rPr>
          <w:del w:id="195" w:author="Shruthi Sukumar" w:date="2024-08-07T10:20:00Z"/>
          <w:rFonts w:ascii="Helvetica Neue" w:hAnsi="Helvetica Neue"/>
          <w:color w:val="000000"/>
          <w:rPrChange w:id="196" w:author="Shruthi Sukumar" w:date="2024-08-07T10:19:00Z">
            <w:rPr>
              <w:del w:id="197" w:author="Shruthi Sukumar" w:date="2024-08-07T10:20:00Z"/>
              <w:rFonts w:ascii="Helvetica Neue" w:hAnsi="Helvetica Neue"/>
              <w:color w:val="000000"/>
              <w:sz w:val="36"/>
              <w:szCs w:val="36"/>
            </w:rPr>
          </w:rPrChange>
        </w:rPr>
      </w:pPr>
    </w:p>
    <w:p w14:paraId="265A3E78" w14:textId="77777777" w:rsidR="007C3FF7" w:rsidRDefault="007C3FF7">
      <w:pPr>
        <w:rPr>
          <w:ins w:id="198" w:author="Shruthi Sukumar" w:date="2024-08-07T10:09:00Z"/>
        </w:rPr>
      </w:pPr>
    </w:p>
    <w:p w14:paraId="41B73083" w14:textId="77777777" w:rsidR="00455AC8" w:rsidRDefault="00455AC8">
      <w:pPr>
        <w:rPr>
          <w:ins w:id="199" w:author="Shruthi Sukumar" w:date="2024-08-07T10:09:00Z"/>
        </w:rPr>
      </w:pPr>
    </w:p>
    <w:p w14:paraId="5AB5C4B1" w14:textId="7BFAA896" w:rsidR="00455AC8" w:rsidRDefault="00455AC8" w:rsidP="00455AC8">
      <w:pPr>
        <w:pStyle w:val="Heading2"/>
        <w:rPr>
          <w:ins w:id="200" w:author="Shruthi Sukumar" w:date="2024-08-07T10:09:00Z"/>
        </w:rPr>
      </w:pPr>
      <w:ins w:id="201" w:author="Shruthi Sukumar" w:date="2024-08-07T10:09:00Z">
        <w:r>
          <w:t>Comments on the screenshots:</w:t>
        </w:r>
      </w:ins>
    </w:p>
    <w:p w14:paraId="5927C5C6" w14:textId="77777777" w:rsidR="00455AC8" w:rsidRDefault="00455AC8" w:rsidP="00455AC8">
      <w:pPr>
        <w:rPr>
          <w:ins w:id="202" w:author="Shruthi Sukumar" w:date="2024-08-07T10:13:00Z"/>
        </w:rPr>
      </w:pPr>
    </w:p>
    <w:p w14:paraId="0DE98911" w14:textId="7CBF96D0" w:rsidR="000B75FF" w:rsidRDefault="000B75FF" w:rsidP="00455AC8">
      <w:pPr>
        <w:rPr>
          <w:ins w:id="203" w:author="Shruthi Sukumar" w:date="2024-08-07T10:09:00Z"/>
        </w:rPr>
      </w:pPr>
      <w:ins w:id="204" w:author="Shruthi Sukumar" w:date="2024-08-07T10:13:00Z">
        <w:r>
          <w:t xml:space="preserve">Screenshot </w:t>
        </w:r>
        <w:proofErr w:type="gramStart"/>
        <w:r>
          <w:t>1 :</w:t>
        </w:r>
        <w:proofErr w:type="gramEnd"/>
        <w:r>
          <w:t xml:space="preserve"> </w:t>
        </w:r>
      </w:ins>
    </w:p>
    <w:p w14:paraId="08CC0D4C" w14:textId="5ABD3228" w:rsidR="00455AC8" w:rsidRDefault="00455AC8">
      <w:pPr>
        <w:pStyle w:val="ListParagraph"/>
        <w:numPr>
          <w:ilvl w:val="0"/>
          <w:numId w:val="1"/>
        </w:numPr>
        <w:rPr>
          <w:ins w:id="205" w:author="Shruthi Sukumar" w:date="2024-08-07T10:10:00Z"/>
        </w:rPr>
        <w:pPrChange w:id="206" w:author="Shruthi Sukumar" w:date="2024-08-07T10:11:00Z">
          <w:pPr/>
        </w:pPrChange>
      </w:pPr>
      <w:ins w:id="207" w:author="Shruthi Sukumar" w:date="2024-08-07T10:09:00Z">
        <w:r w:rsidRPr="00455AC8">
          <w:rPr>
            <w:b/>
            <w:bCs/>
            <w:rPrChange w:id="208" w:author="Shruthi Sukumar" w:date="2024-08-07T10:11:00Z">
              <w:rPr/>
            </w:rPrChange>
          </w:rPr>
          <w:t>Time left</w:t>
        </w:r>
        <w:r>
          <w:t xml:space="preserve"> – can be made bigger </w:t>
        </w:r>
      </w:ins>
    </w:p>
    <w:p w14:paraId="444E80F4" w14:textId="3D4ED419" w:rsidR="00455AC8" w:rsidRDefault="00455AC8">
      <w:pPr>
        <w:pStyle w:val="ListParagraph"/>
        <w:numPr>
          <w:ilvl w:val="0"/>
          <w:numId w:val="1"/>
        </w:numPr>
        <w:rPr>
          <w:ins w:id="209" w:author="Shruthi Sukumar" w:date="2024-08-07T10:10:00Z"/>
        </w:rPr>
        <w:pPrChange w:id="210" w:author="Shruthi Sukumar" w:date="2024-08-07T10:11:00Z">
          <w:pPr/>
        </w:pPrChange>
      </w:pPr>
      <w:ins w:id="211" w:author="Shruthi Sukumar" w:date="2024-08-07T10:10:00Z">
        <w:r>
          <w:t>“Scores” should be “Score”</w:t>
        </w:r>
      </w:ins>
      <w:ins w:id="212" w:author="Shruthi Sukumar" w:date="2024-08-07T10:11:00Z">
        <w:r>
          <w:t>; “Total Scores” should be “Total Score”</w:t>
        </w:r>
      </w:ins>
    </w:p>
    <w:p w14:paraId="4D490089" w14:textId="246980A3" w:rsidR="00455AC8" w:rsidRDefault="00455AC8">
      <w:pPr>
        <w:pStyle w:val="ListParagraph"/>
        <w:numPr>
          <w:ilvl w:val="0"/>
          <w:numId w:val="1"/>
        </w:numPr>
        <w:rPr>
          <w:ins w:id="213" w:author="Shruthi Sukumar" w:date="2024-08-07T10:11:00Z"/>
        </w:rPr>
        <w:pPrChange w:id="214" w:author="Shruthi Sukumar" w:date="2024-08-07T10:11:00Z">
          <w:pPr/>
        </w:pPrChange>
      </w:pPr>
      <w:ins w:id="215" w:author="Shruthi Sukumar" w:date="2024-08-07T10:10:00Z">
        <w:r>
          <w:t xml:space="preserve">Move “Enter” instructions further to the bottom of the screen </w:t>
        </w:r>
      </w:ins>
    </w:p>
    <w:p w14:paraId="07407672" w14:textId="77777777" w:rsidR="000B75FF" w:rsidRDefault="000B75FF" w:rsidP="000B75FF">
      <w:pPr>
        <w:rPr>
          <w:ins w:id="216" w:author="Shruthi Sukumar" w:date="2024-08-07T10:13:00Z"/>
        </w:rPr>
      </w:pPr>
    </w:p>
    <w:p w14:paraId="57E47489" w14:textId="6F5ED270" w:rsidR="000B75FF" w:rsidRDefault="000B75FF">
      <w:pPr>
        <w:rPr>
          <w:ins w:id="217" w:author="Shruthi Sukumar" w:date="2024-08-07T10:13:00Z"/>
        </w:rPr>
        <w:pPrChange w:id="218" w:author="Shruthi Sukumar" w:date="2024-08-07T10:13:00Z">
          <w:pPr>
            <w:pStyle w:val="ListParagraph"/>
            <w:numPr>
              <w:numId w:val="1"/>
            </w:numPr>
            <w:ind w:hanging="360"/>
          </w:pPr>
        </w:pPrChange>
      </w:pPr>
      <w:ins w:id="219" w:author="Shruthi Sukumar" w:date="2024-08-07T10:13:00Z">
        <w:r>
          <w:t xml:space="preserve">Screenshot </w:t>
        </w:r>
        <w:proofErr w:type="gramStart"/>
        <w:r>
          <w:t>2 :</w:t>
        </w:r>
        <w:proofErr w:type="gramEnd"/>
        <w:r>
          <w:t xml:space="preserve"> </w:t>
        </w:r>
      </w:ins>
    </w:p>
    <w:p w14:paraId="084301DD" w14:textId="6A5C6EF8" w:rsidR="00455AC8" w:rsidRDefault="000B75FF" w:rsidP="00455AC8">
      <w:pPr>
        <w:rPr>
          <w:ins w:id="220" w:author="Shruthi Sukumar" w:date="2024-08-07T11:25:00Z"/>
        </w:rPr>
      </w:pPr>
      <w:ins w:id="221" w:author="Shruthi Sukumar" w:date="2024-08-07T10:14:00Z">
        <w:r>
          <w:lastRenderedPageBreak/>
          <w:t xml:space="preserve">No need for the detailed green instructions. Please add a word or phrase to orient the </w:t>
        </w:r>
      </w:ins>
      <w:ins w:id="222" w:author="Shruthi Sukumar" w:date="2024-08-07T10:15:00Z">
        <w:r>
          <w:t xml:space="preserve">individuals. Detailed instructions will be in the text above the screenshot. </w:t>
        </w:r>
      </w:ins>
    </w:p>
    <w:p w14:paraId="5338A7EC" w14:textId="77777777" w:rsidR="00C20AC6" w:rsidRDefault="00C20AC6" w:rsidP="00455AC8">
      <w:pPr>
        <w:rPr>
          <w:ins w:id="223" w:author="Shruthi Sukumar" w:date="2024-08-07T11:25:00Z"/>
        </w:rPr>
      </w:pPr>
    </w:p>
    <w:p w14:paraId="1C383B7E" w14:textId="3933BD5C" w:rsidR="00C20AC6" w:rsidRDefault="00C20AC6" w:rsidP="00455AC8">
      <w:pPr>
        <w:rPr>
          <w:ins w:id="224" w:author="Shruthi Sukumar" w:date="2024-08-07T11:25:00Z"/>
        </w:rPr>
      </w:pPr>
      <w:ins w:id="225" w:author="Shruthi Sukumar" w:date="2024-08-07T11:25:00Z">
        <w:r>
          <w:t xml:space="preserve">Alternate </w:t>
        </w:r>
        <w:proofErr w:type="spellStart"/>
        <w:r>
          <w:t>sc</w:t>
        </w:r>
        <w:proofErr w:type="spellEnd"/>
        <w:r>
          <w:t xml:space="preserve"> 2:</w:t>
        </w:r>
      </w:ins>
    </w:p>
    <w:p w14:paraId="5D1FA884" w14:textId="77777777" w:rsidR="00C20AC6" w:rsidRDefault="00C20AC6" w:rsidP="00455AC8">
      <w:pPr>
        <w:rPr>
          <w:ins w:id="226" w:author="Shruthi Sukumar" w:date="2024-08-07T11:25:00Z"/>
        </w:rPr>
      </w:pPr>
    </w:p>
    <w:p w14:paraId="17FE57A2" w14:textId="6DB87BF5" w:rsidR="00C20AC6" w:rsidRPr="00C20AC6" w:rsidRDefault="00C20AC6">
      <w:pPr>
        <w:jc w:val="center"/>
        <w:rPr>
          <w:ins w:id="227" w:author="Shruthi Sukumar" w:date="2024-08-07T10:15:00Z"/>
          <w:color w:val="FF0000"/>
          <w:sz w:val="40"/>
          <w:szCs w:val="40"/>
          <w:rPrChange w:id="228" w:author="Shruthi Sukumar" w:date="2024-08-07T11:26:00Z">
            <w:rPr>
              <w:ins w:id="229" w:author="Shruthi Sukumar" w:date="2024-08-07T10:15:00Z"/>
            </w:rPr>
          </w:rPrChange>
        </w:rPr>
        <w:pPrChange w:id="230" w:author="Shruthi Sukumar" w:date="2024-08-07T11:26:00Z">
          <w:pPr/>
        </w:pPrChange>
      </w:pPr>
      <w:ins w:id="231" w:author="Shruthi Sukumar" w:date="2024-08-07T11:25:00Z">
        <w:r w:rsidRPr="00C20AC6">
          <w:rPr>
            <w:color w:val="FF0000"/>
            <w:sz w:val="40"/>
            <w:szCs w:val="40"/>
            <w:rPrChange w:id="232" w:author="Shruthi Sukumar" w:date="2024-08-07T11:26:00Z">
              <w:rPr/>
            </w:rPrChange>
          </w:rPr>
          <w:t>PAUSE!</w:t>
        </w:r>
      </w:ins>
    </w:p>
    <w:p w14:paraId="7D016A5E" w14:textId="0F298D99" w:rsidR="000B75FF" w:rsidRPr="00C20AC6" w:rsidRDefault="00C20AC6" w:rsidP="00C20AC6">
      <w:pPr>
        <w:jc w:val="center"/>
        <w:rPr>
          <w:ins w:id="233" w:author="Shruthi Sukumar" w:date="2024-08-07T11:27:00Z"/>
          <w:sz w:val="28"/>
          <w:szCs w:val="28"/>
          <w:rPrChange w:id="234" w:author="Shruthi Sukumar" w:date="2024-08-07T11:29:00Z">
            <w:rPr>
              <w:ins w:id="235" w:author="Shruthi Sukumar" w:date="2024-08-07T11:27:00Z"/>
            </w:rPr>
          </w:rPrChange>
        </w:rPr>
      </w:pPr>
      <w:ins w:id="236" w:author="Shruthi Sukumar" w:date="2024-08-07T11:28:00Z">
        <w:r w:rsidRPr="00C20AC6">
          <w:rPr>
            <w:sz w:val="28"/>
            <w:szCs w:val="28"/>
            <w:rPrChange w:id="237" w:author="Shruthi Sukumar" w:date="2024-08-07T11:29:00Z">
              <w:rPr/>
            </w:rPrChange>
          </w:rPr>
          <w:t>Sorry, y</w:t>
        </w:r>
      </w:ins>
      <w:ins w:id="238" w:author="Shruthi Sukumar" w:date="2024-08-07T11:25:00Z">
        <w:r w:rsidRPr="00C20AC6">
          <w:rPr>
            <w:sz w:val="28"/>
            <w:szCs w:val="28"/>
            <w:rPrChange w:id="239" w:author="Shruthi Sukumar" w:date="2024-08-07T11:29:00Z">
              <w:rPr/>
            </w:rPrChange>
          </w:rPr>
          <w:t xml:space="preserve">ou </w:t>
        </w:r>
      </w:ins>
      <w:ins w:id="240" w:author="Shruthi Sukumar" w:date="2024-08-07T11:26:00Z">
        <w:r w:rsidRPr="00C20AC6">
          <w:rPr>
            <w:sz w:val="28"/>
            <w:szCs w:val="28"/>
            <w:rPrChange w:id="241" w:author="Shruthi Sukumar" w:date="2024-08-07T11:29:00Z">
              <w:rPr/>
            </w:rPrChange>
          </w:rPr>
          <w:t>must</w:t>
        </w:r>
      </w:ins>
      <w:ins w:id="242" w:author="Shruthi Sukumar" w:date="2024-08-07T11:25:00Z">
        <w:r w:rsidRPr="00C20AC6">
          <w:rPr>
            <w:sz w:val="28"/>
            <w:szCs w:val="28"/>
            <w:rPrChange w:id="243" w:author="Shruthi Sukumar" w:date="2024-08-07T11:29:00Z">
              <w:rPr/>
            </w:rPrChange>
          </w:rPr>
          <w:t xml:space="preserve"> </w:t>
        </w:r>
      </w:ins>
      <w:ins w:id="244" w:author="Shruthi Sukumar" w:date="2024-08-07T11:28:00Z">
        <w:r w:rsidRPr="00C20AC6">
          <w:rPr>
            <w:sz w:val="28"/>
            <w:szCs w:val="28"/>
            <w:rPrChange w:id="245" w:author="Shruthi Sukumar" w:date="2024-08-07T11:29:00Z">
              <w:rPr/>
            </w:rPrChange>
          </w:rPr>
          <w:t xml:space="preserve">now </w:t>
        </w:r>
      </w:ins>
      <w:ins w:id="246" w:author="Shruthi Sukumar" w:date="2024-08-07T11:25:00Z">
        <w:r w:rsidRPr="00C20AC6">
          <w:rPr>
            <w:sz w:val="28"/>
            <w:szCs w:val="28"/>
            <w:rPrChange w:id="247" w:author="Shruthi Sukumar" w:date="2024-08-07T11:29:00Z">
              <w:rPr/>
            </w:rPrChange>
          </w:rPr>
          <w:t>wait before you can sc</w:t>
        </w:r>
      </w:ins>
      <w:ins w:id="248" w:author="Shruthi Sukumar" w:date="2024-08-07T11:26:00Z">
        <w:r w:rsidRPr="00C20AC6">
          <w:rPr>
            <w:sz w:val="28"/>
            <w:szCs w:val="28"/>
            <w:rPrChange w:id="249" w:author="Shruthi Sukumar" w:date="2024-08-07T11:29:00Z">
              <w:rPr/>
            </w:rPrChange>
          </w:rPr>
          <w:t>ore points again</w:t>
        </w:r>
      </w:ins>
    </w:p>
    <w:p w14:paraId="15AA6B28" w14:textId="77777777" w:rsidR="00C20AC6" w:rsidRDefault="00C20AC6" w:rsidP="00C20AC6">
      <w:pPr>
        <w:jc w:val="center"/>
        <w:rPr>
          <w:ins w:id="250" w:author="Shruthi Sukumar" w:date="2024-08-07T11:27:00Z"/>
        </w:rPr>
      </w:pPr>
    </w:p>
    <w:p w14:paraId="474B27AA" w14:textId="77777777" w:rsidR="00C20AC6" w:rsidRDefault="00C20AC6" w:rsidP="00C20AC6">
      <w:pPr>
        <w:jc w:val="center"/>
        <w:rPr>
          <w:ins w:id="251" w:author="Shruthi Sukumar" w:date="2024-08-07T11:26:00Z"/>
        </w:rPr>
      </w:pPr>
    </w:p>
    <w:p w14:paraId="3AA80D0B" w14:textId="1E7D7E1A" w:rsidR="00C20AC6" w:rsidRDefault="00C20AC6" w:rsidP="00C20AC6">
      <w:pPr>
        <w:jc w:val="center"/>
        <w:rPr>
          <w:ins w:id="252" w:author="Shruthi Sukumar" w:date="2024-08-07T11:27:00Z"/>
        </w:rPr>
      </w:pPr>
      <w:ins w:id="253" w:author="Shruthi Sukumar" w:date="2024-08-07T11:27:00Z">
        <w:r w:rsidRPr="00C20AC6">
          <w:t>Remember to keep an eye on the shape that will appear</w:t>
        </w:r>
        <w:r>
          <w:t xml:space="preserve"> below</w:t>
        </w:r>
      </w:ins>
    </w:p>
    <w:p w14:paraId="632323F1" w14:textId="77777777" w:rsidR="00C20AC6" w:rsidRPr="00C20AC6" w:rsidRDefault="00C20AC6" w:rsidP="00C20AC6">
      <w:pPr>
        <w:jc w:val="center"/>
        <w:rPr>
          <w:ins w:id="254" w:author="Shruthi Sukumar" w:date="2024-08-07T11:26:00Z"/>
        </w:rPr>
      </w:pPr>
    </w:p>
    <w:p w14:paraId="64E7A831" w14:textId="77777777" w:rsidR="00C20AC6" w:rsidRDefault="00C20AC6">
      <w:pPr>
        <w:jc w:val="center"/>
        <w:rPr>
          <w:ins w:id="255" w:author="Shruthi Sukumar" w:date="2024-08-07T11:25:00Z"/>
        </w:rPr>
        <w:pPrChange w:id="256" w:author="Shruthi Sukumar" w:date="2024-08-07T11:26:00Z">
          <w:pPr/>
        </w:pPrChange>
      </w:pPr>
    </w:p>
    <w:p w14:paraId="10B7D2AB" w14:textId="77777777" w:rsidR="00C20AC6" w:rsidRDefault="00C20AC6" w:rsidP="00455AC8">
      <w:pPr>
        <w:rPr>
          <w:ins w:id="257" w:author="Shruthi Sukumar" w:date="2024-08-07T10:15:00Z"/>
        </w:rPr>
      </w:pPr>
    </w:p>
    <w:p w14:paraId="46D8B3EB" w14:textId="2CE15571" w:rsidR="000B75FF" w:rsidRDefault="000B75FF" w:rsidP="00455AC8">
      <w:pPr>
        <w:rPr>
          <w:ins w:id="258" w:author="Shruthi Sukumar" w:date="2024-08-07T10:15:00Z"/>
        </w:rPr>
      </w:pPr>
      <w:ins w:id="259" w:author="Shruthi Sukumar" w:date="2024-08-07T10:15:00Z">
        <w:r>
          <w:t xml:space="preserve">Screenshot 3: </w:t>
        </w:r>
      </w:ins>
    </w:p>
    <w:p w14:paraId="62DF12B3" w14:textId="62CA9A37" w:rsidR="000B75FF" w:rsidRDefault="000B75FF" w:rsidP="00455AC8">
      <w:pPr>
        <w:rPr>
          <w:ins w:id="260" w:author="Shruthi Sukumar" w:date="2024-08-07T10:26:00Z"/>
        </w:rPr>
      </w:pPr>
      <w:ins w:id="261" w:author="Shruthi Sukumar" w:date="2024-08-07T10:15:00Z">
        <w:r>
          <w:t>Please add the code to the text above screenshot so they can copy</w:t>
        </w:r>
      </w:ins>
      <w:ins w:id="262" w:author="Shruthi Sukumar" w:date="2024-08-07T10:16:00Z">
        <w:r>
          <w:t xml:space="preserve"> it. </w:t>
        </w:r>
      </w:ins>
      <w:ins w:id="263" w:author="Shruthi Sukumar" w:date="2024-08-07T10:26:00Z">
        <w:r w:rsidR="00D80F4B">
          <w:t>(I’ve added it to the instructions above)</w:t>
        </w:r>
      </w:ins>
    </w:p>
    <w:p w14:paraId="2EADCFAF" w14:textId="0EB4D72A" w:rsidR="00D80F4B" w:rsidRDefault="00D80F4B" w:rsidP="00455AC8">
      <w:pPr>
        <w:rPr>
          <w:ins w:id="264" w:author="Shruthi Sukumar" w:date="2024-08-07T10:27:00Z"/>
        </w:rPr>
      </w:pPr>
      <w:ins w:id="265" w:author="Shruthi Sukumar" w:date="2024-08-07T10:26:00Z">
        <w:r>
          <w:t>Again, too much text in green. We just want to provide highlights with detailed instructions in the text above.</w:t>
        </w:r>
      </w:ins>
    </w:p>
    <w:p w14:paraId="0F84C69E" w14:textId="77777777" w:rsidR="00294199" w:rsidRDefault="00294199" w:rsidP="00455AC8">
      <w:pPr>
        <w:rPr>
          <w:ins w:id="266" w:author="Shruthi Sukumar" w:date="2024-08-07T10:27:00Z"/>
        </w:rPr>
      </w:pPr>
    </w:p>
    <w:p w14:paraId="4F7CBD3E" w14:textId="510CE28C" w:rsidR="00294199" w:rsidRDefault="00294199" w:rsidP="00455AC8">
      <w:pPr>
        <w:rPr>
          <w:ins w:id="267" w:author="Shruthi Sukumar" w:date="2024-08-07T10:27:00Z"/>
        </w:rPr>
      </w:pPr>
      <w:ins w:id="268" w:author="Shruthi Sukumar" w:date="2024-08-07T10:27:00Z">
        <w:r>
          <w:t>Screenshot 4: Not needed.</w:t>
        </w:r>
      </w:ins>
    </w:p>
    <w:p w14:paraId="36B3A63F" w14:textId="77777777" w:rsidR="00294199" w:rsidRDefault="00294199" w:rsidP="00455AC8">
      <w:pPr>
        <w:rPr>
          <w:ins w:id="269" w:author="Shruthi Sukumar" w:date="2024-08-07T11:14:00Z"/>
        </w:rPr>
      </w:pPr>
    </w:p>
    <w:p w14:paraId="7B228A4C" w14:textId="41F01D5D" w:rsidR="002C0F35" w:rsidRDefault="002C0F35">
      <w:pPr>
        <w:pStyle w:val="Heading2"/>
        <w:rPr>
          <w:ins w:id="270" w:author="Shruthi Sukumar" w:date="2024-08-07T11:14:00Z"/>
        </w:rPr>
        <w:pPrChange w:id="271" w:author="Shruthi Sukumar" w:date="2024-08-07T11:15:00Z">
          <w:pPr/>
        </w:pPrChange>
      </w:pPr>
      <w:ins w:id="272" w:author="Shruthi Sukumar" w:date="2024-08-07T11:14:00Z">
        <w:r>
          <w:t>Other notes:</w:t>
        </w:r>
      </w:ins>
    </w:p>
    <w:p w14:paraId="577532B9" w14:textId="77777777" w:rsidR="002C0F35" w:rsidRDefault="002C0F35" w:rsidP="00455AC8">
      <w:pPr>
        <w:rPr>
          <w:ins w:id="273" w:author="Shruthi Sukumar" w:date="2024-08-07T11:14:00Z"/>
        </w:rPr>
      </w:pPr>
    </w:p>
    <w:p w14:paraId="016EDA4A" w14:textId="3FF7FE78" w:rsidR="002C0F35" w:rsidRDefault="002C0F35" w:rsidP="00455AC8">
      <w:pPr>
        <w:rPr>
          <w:ins w:id="274" w:author="Shruthi Sukumar" w:date="2024-08-07T10:27:00Z"/>
        </w:rPr>
      </w:pPr>
      <w:ins w:id="275" w:author="Shruthi Sukumar" w:date="2024-08-07T11:14:00Z">
        <w:r>
          <w:t>Remove “countr</w:t>
        </w:r>
      </w:ins>
      <w:ins w:id="276" w:author="Shruthi Sukumar" w:date="2024-08-07T11:15:00Z">
        <w:r>
          <w:t>ies” category</w:t>
        </w:r>
      </w:ins>
    </w:p>
    <w:p w14:paraId="2EBF35EB" w14:textId="40F0BE49" w:rsidR="00294199" w:rsidRPr="00455AC8" w:rsidRDefault="00294199" w:rsidP="00455AC8"/>
    <w:sectPr w:rsidR="00294199" w:rsidRPr="00455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2" w:author="Shruthi Sukumar" w:date="2024-08-07T07:38:00Z" w:initials="SS">
    <w:p w14:paraId="780573B5" w14:textId="77777777" w:rsidR="007C3FF7" w:rsidRDefault="007C3FF7" w:rsidP="007C3FF7">
      <w:r>
        <w:rPr>
          <w:rStyle w:val="CommentReference"/>
        </w:rPr>
        <w:annotationRef/>
      </w:r>
      <w:r>
        <w:rPr>
          <w:sz w:val="20"/>
          <w:szCs w:val="20"/>
        </w:rPr>
        <w:t>Flow instruction guide?</w:t>
      </w:r>
    </w:p>
  </w:comment>
  <w:comment w:id="20" w:author="Shruthi Sukumar" w:date="2024-08-07T08:01:00Z" w:initials="SS">
    <w:p w14:paraId="5EFBFC0C" w14:textId="77777777" w:rsidR="00356D67" w:rsidRDefault="00356D67" w:rsidP="00356D67">
      <w:r>
        <w:rPr>
          <w:rStyle w:val="CommentReference"/>
        </w:rPr>
        <w:annotationRef/>
      </w:r>
      <w:r>
        <w:rPr>
          <w:sz w:val="20"/>
          <w:szCs w:val="20"/>
        </w:rPr>
        <w:t>Can remove</w:t>
      </w:r>
    </w:p>
  </w:comment>
  <w:comment w:id="100" w:author="Shruthi Sukumar" w:date="2024-08-07T11:20:00Z" w:initials="SS">
    <w:p w14:paraId="11A5D420" w14:textId="77777777" w:rsidR="00C20AC6" w:rsidRDefault="00C20AC6" w:rsidP="00C20AC6">
      <w:r>
        <w:rPr>
          <w:rStyle w:val="CommentReference"/>
        </w:rPr>
        <w:annotationRef/>
      </w:r>
      <w:r>
        <w:rPr>
          <w:sz w:val="20"/>
          <w:szCs w:val="20"/>
        </w:rPr>
        <w:t xml:space="preserve">Add attentional check to check the shape of object that appears briefly during the time delay. Just a choice question  at the end of the delay </w:t>
      </w:r>
    </w:p>
  </w:comment>
  <w:comment w:id="184" w:author="Shruthi Sukumar" w:date="2024-08-07T10:08:00Z" w:initials="SS">
    <w:p w14:paraId="2461B6E6" w14:textId="3961C459" w:rsidR="00455AC8" w:rsidRDefault="00455AC8" w:rsidP="00455AC8">
      <w:r>
        <w:rPr>
          <w:rStyle w:val="CommentReference"/>
        </w:rPr>
        <w:annotationRef/>
      </w:r>
      <w:r>
        <w:rPr>
          <w:sz w:val="20"/>
          <w:szCs w:val="20"/>
        </w:rPr>
        <w:t xml:space="preserve">Do we need a practice? </w:t>
      </w:r>
    </w:p>
  </w:comment>
  <w:comment w:id="185" w:author="Shruthi Sukumar" w:date="2024-08-07T11:12:00Z" w:initials="SS">
    <w:p w14:paraId="486A4E10" w14:textId="77777777" w:rsidR="002C0F35" w:rsidRDefault="002C0F35" w:rsidP="002C0F35">
      <w:r>
        <w:rPr>
          <w:rStyle w:val="CommentReference"/>
        </w:rPr>
        <w:annotationRef/>
      </w:r>
      <w:r>
        <w:rPr>
          <w:sz w:val="20"/>
          <w:szCs w:val="20"/>
        </w:rPr>
        <w:t xml:space="preserve">Amanda and Shruthi discussion: No practice trial for now.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0573B5" w15:done="0"/>
  <w15:commentEx w15:paraId="5EFBFC0C" w15:done="0"/>
  <w15:commentEx w15:paraId="11A5D420" w15:done="0"/>
  <w15:commentEx w15:paraId="2461B6E6" w15:done="0"/>
  <w15:commentEx w15:paraId="486A4E10" w15:paraIdParent="2461B6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7FBACCA" w16cex:dateUtc="2024-08-07T14:38:00Z"/>
  <w16cex:commentExtensible w16cex:durableId="5B5CF8EB" w16cex:dateUtc="2024-08-07T15:01:00Z"/>
  <w16cex:commentExtensible w16cex:durableId="521606B5" w16cex:dateUtc="2024-08-07T18:20:00Z"/>
  <w16cex:commentExtensible w16cex:durableId="6854824D" w16cex:dateUtc="2024-08-07T17:08:00Z"/>
  <w16cex:commentExtensible w16cex:durableId="0C65BA35" w16cex:dateUtc="2024-08-07T18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0573B5" w16cid:durableId="17FBACCA"/>
  <w16cid:commentId w16cid:paraId="5EFBFC0C" w16cid:durableId="5B5CF8EB"/>
  <w16cid:commentId w16cid:paraId="11A5D420" w16cid:durableId="521606B5"/>
  <w16cid:commentId w16cid:paraId="2461B6E6" w16cid:durableId="6854824D"/>
  <w16cid:commentId w16cid:paraId="486A4E10" w16cid:durableId="0C65BA3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74A25"/>
    <w:multiLevelType w:val="hybridMultilevel"/>
    <w:tmpl w:val="74C2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54886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ruthi Sukumar">
    <w15:presenceInfo w15:providerId="AD" w15:userId="S::shruthisukumar@BERKELEY.EDU::c97b87c6-de0f-4572-8880-35ed66ab7a11"/>
  </w15:person>
  <w15:person w15:author="Maoxin Xia">
    <w15:presenceInfo w15:providerId="AD" w15:userId="S::maoxin.xia@BERKELEY.EDU::7ef7bbb1-0d65-487d-a813-fefdb587e5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F7"/>
    <w:rsid w:val="000A4309"/>
    <w:rsid w:val="000B6341"/>
    <w:rsid w:val="000B75FF"/>
    <w:rsid w:val="000D1356"/>
    <w:rsid w:val="00152E44"/>
    <w:rsid w:val="00160F33"/>
    <w:rsid w:val="00294199"/>
    <w:rsid w:val="002B25F8"/>
    <w:rsid w:val="002C0F35"/>
    <w:rsid w:val="00356D67"/>
    <w:rsid w:val="00455AC8"/>
    <w:rsid w:val="00475FC0"/>
    <w:rsid w:val="006B1E54"/>
    <w:rsid w:val="00742B2E"/>
    <w:rsid w:val="00782042"/>
    <w:rsid w:val="007C3FF7"/>
    <w:rsid w:val="008D6385"/>
    <w:rsid w:val="00937CAF"/>
    <w:rsid w:val="009B74A2"/>
    <w:rsid w:val="00A9284F"/>
    <w:rsid w:val="00C20AC6"/>
    <w:rsid w:val="00C40DDC"/>
    <w:rsid w:val="00C8055D"/>
    <w:rsid w:val="00D80F4B"/>
    <w:rsid w:val="00DC69CB"/>
    <w:rsid w:val="00ED4BAA"/>
    <w:rsid w:val="00F5144A"/>
    <w:rsid w:val="00FD32C3"/>
    <w:rsid w:val="00FE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A11F6"/>
  <w15:chartTrackingRefBased/>
  <w15:docId w15:val="{A0156918-8E99-D441-8A54-56B01DBE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F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F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F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F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3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F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F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F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F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F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F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F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FF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3FF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7C3FF7"/>
  </w:style>
  <w:style w:type="paragraph" w:styleId="Revision">
    <w:name w:val="Revision"/>
    <w:hidden/>
    <w:uiPriority w:val="99"/>
    <w:semiHidden/>
    <w:rsid w:val="007C3FF7"/>
  </w:style>
  <w:style w:type="character" w:styleId="CommentReference">
    <w:name w:val="annotation reference"/>
    <w:basedOn w:val="DefaultParagraphFont"/>
    <w:uiPriority w:val="99"/>
    <w:semiHidden/>
    <w:unhideWhenUsed/>
    <w:rsid w:val="007C3F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F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F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F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F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3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44C00F-62A4-7D49-BFB2-224BD23AF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Sukumar</dc:creator>
  <cp:keywords/>
  <dc:description/>
  <cp:lastModifiedBy>Maoxin Xia</cp:lastModifiedBy>
  <cp:revision>3</cp:revision>
  <dcterms:created xsi:type="dcterms:W3CDTF">2024-08-19T00:01:00Z</dcterms:created>
  <dcterms:modified xsi:type="dcterms:W3CDTF">2024-08-19T05:24:00Z</dcterms:modified>
</cp:coreProperties>
</file>
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160" w:before="0" w:line="264" w:lineRule="auto"/>
        <w:rPr>
          <w:sz w:val="46"/>
          <w:szCs w:val="46"/>
        </w:rPr>
      </w:pPr>
      <w:bookmarkStart w:colFirst="0" w:colLast="0" w:name="_ifz5g3bc7mgy" w:id="0"/>
      <w:bookmarkEnd w:id="0"/>
      <w:del w:author="Richard Ivry" w:id="0" w:date="2024-09-13T17:53:20Z">
        <w:r w:rsidDel="00000000" w:rsidR="00000000" w:rsidRPr="00000000">
          <w:rPr>
            <w:sz w:val="46"/>
            <w:szCs w:val="46"/>
            <w:rtl w:val="0"/>
          </w:rPr>
          <w:delText xml:space="preserve">Online Experiment: </w:delText>
        </w:r>
      </w:del>
      <w:r w:rsidDel="00000000" w:rsidR="00000000" w:rsidRPr="00000000">
        <w:rPr>
          <w:sz w:val="46"/>
          <w:szCs w:val="46"/>
          <w:rtl w:val="0"/>
        </w:rPr>
        <w:t xml:space="preserve">Welcome to the Memory Recall</w:t>
      </w:r>
      <w:del w:author="Richard Ivry" w:id="1" w:date="2024-09-13T17:53:01Z">
        <w:r w:rsidDel="00000000" w:rsidR="00000000" w:rsidRPr="00000000">
          <w:rPr>
            <w:sz w:val="46"/>
            <w:szCs w:val="46"/>
            <w:rtl w:val="0"/>
          </w:rPr>
          <w:delText xml:space="preserve">ing</w:delText>
        </w:r>
      </w:del>
      <w:r w:rsidDel="00000000" w:rsidR="00000000" w:rsidRPr="00000000">
        <w:rPr>
          <w:sz w:val="46"/>
          <w:szCs w:val="46"/>
          <w:rtl w:val="0"/>
        </w:rPr>
        <w:t xml:space="preserve"> </w:t>
      </w:r>
      <w:ins w:author="Richard Ivry" w:id="2" w:date="2024-09-13T17:53:10Z">
        <w:r w:rsidDel="00000000" w:rsidR="00000000" w:rsidRPr="00000000">
          <w:rPr>
            <w:sz w:val="46"/>
            <w:szCs w:val="46"/>
            <w:rtl w:val="0"/>
          </w:rPr>
          <w:t xml:space="preserve">Experiment</w:t>
        </w:r>
      </w:ins>
      <w:del w:author="Richard Ivry" w:id="2" w:date="2024-09-13T17:53:10Z">
        <w:r w:rsidDel="00000000" w:rsidR="00000000" w:rsidRPr="00000000">
          <w:rPr>
            <w:sz w:val="46"/>
            <w:szCs w:val="46"/>
            <w:rtl w:val="0"/>
          </w:rPr>
          <w:delText xml:space="preserve">task</w:delText>
        </w:r>
      </w:del>
      <w:r w:rsidDel="00000000" w:rsidR="00000000" w:rsidRPr="00000000">
        <w:rPr>
          <w:sz w:val="46"/>
          <w:szCs w:val="46"/>
          <w:rtl w:val="0"/>
        </w:rPr>
        <w:t xml:space="preserve">!</w:t>
      </w:r>
    </w:p>
    <w:p w:rsidR="00000000" w:rsidDel="00000000" w:rsidP="00000000" w:rsidRDefault="00000000" w:rsidRPr="00000000" w14:paraId="00000002">
      <w:pP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5f5f5" w:val="clear"/>
        <w:spacing w:after="460" w:lineRule="auto"/>
        <w:rPr>
          <w:sz w:val="28"/>
          <w:szCs w:val="28"/>
        </w:rPr>
      </w:pPr>
      <w:r w:rsidDel="00000000" w:rsidR="00000000" w:rsidRPr="00000000">
        <w:rPr>
          <w:sz w:val="28"/>
          <w:szCs w:val="28"/>
          <w:rtl w:val="0"/>
        </w:rPr>
        <w:t xml:space="preserve">If you are not using Google Chrome, please reopen the link in Chrome.</w:t>
      </w:r>
    </w:p>
    <w:p w:rsidR="00000000" w:rsidDel="00000000" w:rsidP="00000000" w:rsidRDefault="00000000" w:rsidRPr="00000000" w14:paraId="00000004">
      <w:pPr>
        <w:shd w:fill="f5f5f5" w:val="clear"/>
        <w:spacing w:after="460" w:lineRule="auto"/>
        <w:rPr>
          <w:sz w:val="28"/>
          <w:szCs w:val="28"/>
        </w:rPr>
      </w:pPr>
      <w:r w:rsidDel="00000000" w:rsidR="00000000" w:rsidRPr="00000000">
        <w:rPr>
          <w:sz w:val="28"/>
          <w:szCs w:val="28"/>
          <w:rtl w:val="0"/>
        </w:rPr>
        <w:br w:type="textWrapping"/>
        <w:t xml:space="preserve">Your voice will be recorded in this task. When prompted, please give the browser permission to record. Please ensure you are in a quiet environment and speak clearly. </w:t>
      </w:r>
    </w:p>
    <w:p w:rsidR="00000000" w:rsidDel="00000000" w:rsidP="00000000" w:rsidRDefault="00000000" w:rsidRPr="00000000" w14:paraId="00000005">
      <w:pPr>
        <w:shd w:fill="f5f5f5" w:val="clear"/>
        <w:spacing w:after="460" w:lineRule="auto"/>
        <w:rPr>
          <w:sz w:val="28"/>
          <w:szCs w:val="28"/>
        </w:rPr>
      </w:pPr>
      <w:r w:rsidDel="00000000" w:rsidR="00000000" w:rsidRPr="00000000">
        <w:rPr>
          <w:sz w:val="28"/>
          <w:szCs w:val="28"/>
          <w:rtl w:val="0"/>
        </w:rPr>
        <w:br w:type="textWrapping"/>
        <w:t xml:space="preserve">Click "Next" to see the instructions on the next page.</w:t>
      </w:r>
    </w:p>
    <w:p w:rsidR="00000000" w:rsidDel="00000000" w:rsidP="00000000" w:rsidRDefault="00000000" w:rsidRPr="00000000" w14:paraId="00000006">
      <w:pPr>
        <w:rPr>
          <w:sz w:val="14"/>
          <w:szCs w:val="14"/>
        </w:rPr>
      </w:pPr>
      <w:r w:rsidDel="00000000" w:rsidR="00000000" w:rsidRPr="00000000">
        <w:rPr>
          <w:rtl w:val="0"/>
        </w:rPr>
      </w:r>
    </w:p>
    <w:p w:rsidR="00000000" w:rsidDel="00000000" w:rsidP="00000000" w:rsidRDefault="00000000" w:rsidRPr="00000000" w14:paraId="00000007">
      <w:pPr>
        <w:rPr>
          <w:sz w:val="14"/>
          <w:szCs w:val="14"/>
        </w:rPr>
      </w:pP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160" w:before="0" w:line="264" w:lineRule="auto"/>
        <w:rPr>
          <w:sz w:val="46"/>
          <w:szCs w:val="46"/>
        </w:rPr>
      </w:pPr>
      <w:bookmarkStart w:colFirst="0" w:colLast="0" w:name="_g5gizpt3kenh" w:id="1"/>
      <w:bookmarkEnd w:id="1"/>
      <w:r w:rsidDel="00000000" w:rsidR="00000000" w:rsidRPr="00000000">
        <w:rPr>
          <w:sz w:val="46"/>
          <w:szCs w:val="46"/>
          <w:rtl w:val="0"/>
        </w:rPr>
        <w:t xml:space="preserve">The Overall Goal</w:t>
      </w:r>
    </w:p>
    <w:p w:rsidR="00000000" w:rsidDel="00000000" w:rsidP="00000000" w:rsidRDefault="00000000" w:rsidRPr="00000000" w14:paraId="00000009">
      <w:pP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hd w:fill="f5f5f5" w:val="clear"/>
        <w:spacing w:after="460" w:lineRule="auto"/>
        <w:rPr>
          <w:sz w:val="28"/>
          <w:szCs w:val="28"/>
        </w:rPr>
      </w:pPr>
      <w:r w:rsidDel="00000000" w:rsidR="00000000" w:rsidRPr="00000000">
        <w:rPr>
          <w:sz w:val="28"/>
          <w:szCs w:val="28"/>
          <w:rtl w:val="0"/>
        </w:rPr>
        <w:t xml:space="preserve">In this study, we will test your ability to recall words based on different prompts. </w:t>
      </w:r>
    </w:p>
    <w:p w:rsidR="00000000" w:rsidDel="00000000" w:rsidP="00000000" w:rsidRDefault="00000000" w:rsidRPr="00000000" w14:paraId="0000000B">
      <w:pPr>
        <w:shd w:fill="f5f5f5" w:val="clear"/>
        <w:spacing w:after="460" w:lineRule="auto"/>
        <w:rPr>
          <w:sz w:val="28"/>
          <w:szCs w:val="28"/>
        </w:rPr>
      </w:pPr>
      <w:r w:rsidDel="00000000" w:rsidR="00000000" w:rsidRPr="00000000">
        <w:rPr>
          <w:sz w:val="28"/>
          <w:szCs w:val="28"/>
          <w:rtl w:val="0"/>
        </w:rPr>
        <w:br w:type="textWrapping"/>
        <w:t xml:space="preserve">On each trial, you will see a word or phrase prompt indicating a category. </w:t>
      </w:r>
    </w:p>
    <w:p w:rsidR="00000000" w:rsidDel="00000000" w:rsidP="00000000" w:rsidRDefault="00000000" w:rsidRPr="00000000" w14:paraId="0000000C">
      <w:pPr>
        <w:shd w:fill="f5f5f5" w:val="clear"/>
        <w:spacing w:after="460" w:lineRule="auto"/>
        <w:rPr>
          <w:sz w:val="28"/>
          <w:szCs w:val="28"/>
        </w:rPr>
      </w:pPr>
      <w:r w:rsidDel="00000000" w:rsidR="00000000" w:rsidRPr="00000000">
        <w:rPr>
          <w:sz w:val="28"/>
          <w:szCs w:val="28"/>
          <w:rtl w:val="0"/>
        </w:rPr>
        <w:br w:type="textWrapping"/>
        <w:t xml:space="preserve">As soon as you see the </w:t>
      </w:r>
      <w:del w:author="Richard Ivry" w:id="3" w:date="2024-09-13T17:53:42Z">
        <w:r w:rsidDel="00000000" w:rsidR="00000000" w:rsidRPr="00000000">
          <w:rPr>
            <w:sz w:val="28"/>
            <w:szCs w:val="28"/>
            <w:rtl w:val="0"/>
          </w:rPr>
          <w:delText xml:space="preserve">category </w:delText>
        </w:r>
      </w:del>
      <w:r w:rsidDel="00000000" w:rsidR="00000000" w:rsidRPr="00000000">
        <w:rPr>
          <w:sz w:val="28"/>
          <w:szCs w:val="28"/>
          <w:rtl w:val="0"/>
        </w:rPr>
        <w:t xml:space="preserve">prompt, you should </w:t>
      </w:r>
      <w:ins w:author="Richard Ivry" w:id="4" w:date="2024-09-13T17:53:56Z">
        <w:r w:rsidDel="00000000" w:rsidR="00000000" w:rsidRPr="00000000">
          <w:rPr>
            <w:sz w:val="28"/>
            <w:szCs w:val="28"/>
            <w:rtl w:val="0"/>
          </w:rPr>
          <w:t xml:space="preserve">start naming words that belong to the category.  </w:t>
        </w:r>
        <w:del w:author="Richard Ivry" w:id="4" w:date="2024-09-13T17:53:56Z">
          <w:r w:rsidDel="00000000" w:rsidR="00000000" w:rsidRPr="00000000">
            <w:rPr>
              <w:sz w:val="28"/>
              <w:szCs w:val="28"/>
              <w:rtl w:val="0"/>
            </w:rPr>
            <w:delText xml:space="preserve">Start right away.   and </w:delText>
          </w:r>
        </w:del>
      </w:ins>
      <w:del w:author="Richard Ivry" w:id="4" w:date="2024-09-13T17:53:56Z">
        <w:r w:rsidDel="00000000" w:rsidR="00000000" w:rsidRPr="00000000">
          <w:rPr>
            <w:sz w:val="28"/>
            <w:szCs w:val="28"/>
            <w:rtl w:val="0"/>
          </w:rPr>
          <w:delText xml:space="preserve">immediately begin naming words belonging to the category. </w:delText>
        </w:r>
      </w:del>
      <w:r w:rsidDel="00000000" w:rsidR="00000000" w:rsidRPr="00000000">
        <w:rPr>
          <w:rtl w:val="0"/>
        </w:rPr>
      </w:r>
    </w:p>
    <w:p w:rsidR="00000000" w:rsidDel="00000000" w:rsidP="00000000" w:rsidRDefault="00000000" w:rsidRPr="00000000" w14:paraId="0000000D">
      <w:pPr>
        <w:shd w:fill="f5f5f5" w:val="clear"/>
        <w:spacing w:after="460" w:lineRule="auto"/>
        <w:rPr>
          <w:ins w:author="Richard Ivry" w:id="5" w:date="2024-09-13T17:55:51Z"/>
          <w:sz w:val="28"/>
          <w:szCs w:val="28"/>
        </w:rPr>
      </w:pPr>
      <w:ins w:author="Richard Ivry" w:id="5" w:date="2024-09-13T17:55:51Z">
        <w:r w:rsidDel="00000000" w:rsidR="00000000" w:rsidRPr="00000000">
          <w:rPr>
            <w:sz w:val="28"/>
            <w:szCs w:val="28"/>
            <w:rtl w:val="0"/>
          </w:rPr>
          <w:t xml:space="preserve">You will have the flexibility to decide how long you want  to spend on each category.  You will press ENTER whenever you want to change categories.  After a delay, the new category label will appear and, as before, your task is to recall words related to that category.    </w:t>
        </w:r>
      </w:ins>
    </w:p>
    <w:p w:rsidR="00000000" w:rsidDel="00000000" w:rsidP="00000000" w:rsidRDefault="00000000" w:rsidRPr="00000000" w14:paraId="0000000E">
      <w:pPr>
        <w:shd w:fill="f5f5f5" w:val="clear"/>
        <w:spacing w:after="460" w:lineRule="auto"/>
        <w:rPr>
          <w:ins w:author="Richard Ivry" w:id="8" w:date="2024-09-13T17:55:09Z"/>
          <w:del w:author="Richard Ivry" w:id="6" w:date="2024-09-13T17:54:41Z"/>
          <w:sz w:val="28"/>
          <w:szCs w:val="28"/>
        </w:rPr>
      </w:pPr>
      <w:del w:author="Richard Ivry" w:id="6" w:date="2024-09-13T17:54:41Z">
        <w:r w:rsidDel="00000000" w:rsidR="00000000" w:rsidRPr="00000000">
          <w:rPr>
            <w:sz w:val="28"/>
            <w:szCs w:val="28"/>
            <w:rtl w:val="0"/>
          </w:rPr>
          <w:br w:type="textWrapping"/>
        </w:r>
        <w:r w:rsidDel="00000000" w:rsidR="00000000" w:rsidRPr="00000000">
          <w:rPr>
            <w:sz w:val="28"/>
            <w:szCs w:val="28"/>
            <w:rtl w:val="0"/>
          </w:rPr>
          <w:delText xml:space="preserve">You</w:delText>
        </w:r>
      </w:del>
      <w:ins w:author="Richard Ivry" w:id="6" w:date="2024-09-13T17:54:41Z">
        <w:del w:author="Richard Ivry" w:id="6" w:date="2024-09-13T17:54:41Z">
          <w:r w:rsidDel="00000000" w:rsidR="00000000" w:rsidRPr="00000000">
            <w:rPr>
              <w:sz w:val="28"/>
              <w:szCs w:val="28"/>
              <w:rtl w:val="0"/>
            </w:rPr>
            <w:delText xml:space="preserve">r score for  </w:delText>
          </w:r>
        </w:del>
      </w:ins>
      <w:del w:author="Richard Ivry" w:id="6" w:date="2024-09-13T17:54:41Z">
        <w:r w:rsidDel="00000000" w:rsidR="00000000" w:rsidRPr="00000000">
          <w:rPr>
            <w:sz w:val="28"/>
            <w:szCs w:val="28"/>
            <w:rtl w:val="0"/>
          </w:rPr>
          <w:delText xml:space="preserve"> will be scored on each category </w:delText>
        </w:r>
      </w:del>
      <w:ins w:author="Richard Ivry" w:id="7" w:date="2024-09-13T17:55:02Z">
        <w:del w:author="Richard Ivry" w:id="6" w:date="2024-09-13T17:54:41Z">
          <w:r w:rsidDel="00000000" w:rsidR="00000000" w:rsidRPr="00000000">
            <w:rPr>
              <w:sz w:val="28"/>
              <w:szCs w:val="28"/>
              <w:rtl w:val="0"/>
            </w:rPr>
            <w:delText xml:space="preserve">will be </w:delText>
          </w:r>
        </w:del>
      </w:ins>
      <w:del w:author="Richard Ivry" w:id="6" w:date="2024-09-13T17:54:41Z">
        <w:r w:rsidDel="00000000" w:rsidR="00000000" w:rsidRPr="00000000">
          <w:rPr>
            <w:sz w:val="28"/>
            <w:szCs w:val="28"/>
            <w:rtl w:val="0"/>
          </w:rPr>
          <w:delText xml:space="preserve">based on the number of words you recall. </w:delText>
        </w:r>
      </w:del>
      <w:ins w:author="Richard Ivry" w:id="8" w:date="2024-09-13T17:55:09Z">
        <w:del w:author="Richard Ivry" w:id="6" w:date="2024-09-13T17:54:41Z">
          <w:r w:rsidDel="00000000" w:rsidR="00000000" w:rsidRPr="00000000">
            <w:rPr>
              <w:rtl w:val="0"/>
            </w:rPr>
          </w:r>
        </w:del>
      </w:ins>
    </w:p>
    <w:p w:rsidR="00000000" w:rsidDel="00000000" w:rsidP="00000000" w:rsidRDefault="00000000" w:rsidRPr="00000000" w14:paraId="0000000F">
      <w:pPr>
        <w:shd w:fill="f5f5f5" w:val="clear"/>
        <w:spacing w:after="460" w:lineRule="auto"/>
        <w:rPr>
          <w:del w:author="Richard Ivry" w:id="6" w:date="2024-09-13T17:54:41Z"/>
          <w:sz w:val="28"/>
          <w:szCs w:val="28"/>
        </w:rPr>
      </w:pPr>
      <w:ins w:author="Richard Ivry" w:id="8" w:date="2024-09-13T17:55:09Z">
        <w:del w:author="Richard Ivry" w:id="6" w:date="2024-09-13T17:54:41Z">
          <w:r w:rsidDel="00000000" w:rsidR="00000000" w:rsidRPr="00000000">
            <w:rPr>
              <w:sz w:val="28"/>
              <w:szCs w:val="28"/>
              <w:rtl w:val="0"/>
            </w:rPr>
            <w:delText xml:space="preserve">You will have </w:delText>
          </w:r>
        </w:del>
      </w:ins>
      <w:del w:author="Richard Ivry" w:id="6" w:date="2024-09-13T17:54:41Z">
        <w:r w:rsidDel="00000000" w:rsidR="00000000" w:rsidRPr="00000000">
          <w:rPr>
            <w:sz w:val="28"/>
            <w:szCs w:val="28"/>
            <w:rtl w:val="0"/>
          </w:rPr>
          <w:delText xml:space="preserve">What's more, you have </w:delText>
        </w:r>
        <w:r w:rsidDel="00000000" w:rsidR="00000000" w:rsidRPr="00000000">
          <w:rPr>
            <w:sz w:val="28"/>
            <w:szCs w:val="28"/>
            <w:rtl w:val="0"/>
          </w:rPr>
          <w:delText xml:space="preserve">the flexibility to decide how long</w:delText>
        </w:r>
      </w:del>
      <w:ins w:author="Richard Ivry" w:id="9" w:date="2024-09-13T17:55:21Z">
        <w:del w:author="Richard Ivry" w:id="6" w:date="2024-09-13T17:54:41Z">
          <w:r w:rsidDel="00000000" w:rsidR="00000000" w:rsidRPr="00000000">
            <w:rPr>
              <w:sz w:val="28"/>
              <w:szCs w:val="28"/>
              <w:rtl w:val="0"/>
            </w:rPr>
            <w:delText xml:space="preserve"> you want </w:delText>
          </w:r>
        </w:del>
      </w:ins>
      <w:del w:author="Richard Ivry" w:id="6" w:date="2024-09-13T17:54:41Z">
        <w:r w:rsidDel="00000000" w:rsidR="00000000" w:rsidRPr="00000000">
          <w:rPr>
            <w:sz w:val="28"/>
            <w:szCs w:val="28"/>
            <w:rtl w:val="0"/>
          </w:rPr>
          <w:delText xml:space="preserve"> to spend on each category.</w:delText>
        </w:r>
      </w:del>
    </w:p>
    <w:p w:rsidR="00000000" w:rsidDel="00000000" w:rsidP="00000000" w:rsidRDefault="00000000" w:rsidRPr="00000000" w14:paraId="00000010">
      <w:pPr>
        <w:shd w:fill="f5f5f5" w:val="clear"/>
        <w:spacing w:after="460" w:lineRule="auto"/>
        <w:rPr>
          <w:del w:author="Richard Ivry" w:id="6" w:date="2024-09-13T17:54:41Z"/>
          <w:sz w:val="28"/>
          <w:szCs w:val="28"/>
        </w:rPr>
      </w:pPr>
      <w:del w:author="Richard Ivry" w:id="6" w:date="2024-09-13T17:54:41Z">
        <w:r w:rsidDel="00000000" w:rsidR="00000000" w:rsidRPr="00000000">
          <w:rPr>
            <w:sz w:val="28"/>
            <w:szCs w:val="28"/>
            <w:rtl w:val="0"/>
          </w:rPr>
          <w:br w:type="textWrapping"/>
          <w:delText xml:space="preserve">The entire task will take a total of </w:delText>
        </w:r>
        <w:r w:rsidDel="00000000" w:rsidR="00000000" w:rsidRPr="00000000">
          <w:rPr>
            <w:b w:val="1"/>
            <w:sz w:val="28"/>
            <w:szCs w:val="28"/>
            <w:rtl w:val="0"/>
          </w:rPr>
          <w:delText xml:space="preserve">45 minutes</w:delText>
        </w:r>
        <w:r w:rsidDel="00000000" w:rsidR="00000000" w:rsidRPr="00000000">
          <w:rPr>
            <w:sz w:val="28"/>
            <w:szCs w:val="28"/>
            <w:rtl w:val="0"/>
          </w:rPr>
          <w:delText xml:space="preserve">. </w:delText>
        </w:r>
      </w:del>
    </w:p>
    <w:p w:rsidR="00000000" w:rsidDel="00000000" w:rsidP="00000000" w:rsidRDefault="00000000" w:rsidRPr="00000000" w14:paraId="00000011">
      <w:pPr>
        <w:shd w:fill="f5f5f5" w:val="clear"/>
        <w:spacing w:after="160" w:lineRule="auto"/>
        <w:rPr>
          <w:del w:author="Richard Ivry" w:id="6" w:date="2024-09-13T17:54:41Z"/>
          <w:b w:val="1"/>
          <w:sz w:val="28"/>
          <w:szCs w:val="28"/>
        </w:rPr>
      </w:pPr>
      <w:del w:author="Richard Ivry" w:id="6" w:date="2024-09-13T17:54:41Z">
        <w:r w:rsidDel="00000000" w:rsidR="00000000" w:rsidRPr="00000000">
          <w:rPr>
            <w:sz w:val="28"/>
            <w:szCs w:val="28"/>
            <w:rtl w:val="0"/>
          </w:rPr>
          <w:br w:type="textWrapping"/>
        </w:r>
        <w:r w:rsidDel="00000000" w:rsidR="00000000" w:rsidRPr="00000000">
          <w:rPr>
            <w:b w:val="1"/>
            <w:sz w:val="28"/>
            <w:szCs w:val="28"/>
            <w:rtl w:val="0"/>
          </w:rPr>
          <w:delText xml:space="preserve">Your goal is to name as many words as possible within the 45-minute time frame.</w:delText>
        </w:r>
      </w:del>
      <w:ins w:author="Richard Ivry" w:id="10" w:date="2024-09-13T17:56:15Z">
        <w:del w:author="Richard Ivry" w:id="6" w:date="2024-09-13T17:54:41Z">
          <w:r w:rsidDel="00000000" w:rsidR="00000000" w:rsidRPr="00000000">
            <w:rPr>
              <w:b w:val="1"/>
              <w:sz w:val="28"/>
              <w:szCs w:val="28"/>
              <w:rtl w:val="0"/>
            </w:rPr>
            <w:delText xml:space="preserve">  The more words you name during these 45 minutes, the more bonus money you will earn.</w:delText>
          </w:r>
        </w:del>
      </w:ins>
      <w:del w:author="Richard Ivry" w:id="6" w:date="2024-09-13T17:54:41Z">
        <w:r w:rsidDel="00000000" w:rsidR="00000000" w:rsidRPr="00000000">
          <w:rPr>
            <w:rtl w:val="0"/>
          </w:rPr>
        </w:r>
      </w:del>
    </w:p>
    <w:p w:rsidR="00000000" w:rsidDel="00000000" w:rsidP="00000000" w:rsidRDefault="00000000" w:rsidRPr="00000000" w14:paraId="00000012">
      <w:pPr>
        <w:shd w:fill="f5f5f5" w:val="clear"/>
        <w:spacing w:after="460" w:lineRule="auto"/>
        <w:rPr>
          <w:del w:author="Richard Ivry" w:id="6" w:date="2024-09-13T17:54:41Z"/>
          <w:sz w:val="28"/>
          <w:szCs w:val="28"/>
        </w:rPr>
      </w:pPr>
      <w:del w:author="Richard Ivry" w:id="6" w:date="2024-09-13T17:54:41Z">
        <w:r w:rsidDel="00000000" w:rsidR="00000000" w:rsidRPr="00000000">
          <w:rPr>
            <w:rtl w:val="0"/>
          </w:rPr>
        </w:r>
      </w:del>
    </w:p>
    <w:p w:rsidR="00000000" w:rsidDel="00000000" w:rsidP="00000000" w:rsidRDefault="00000000" w:rsidRPr="00000000" w14:paraId="00000013">
      <w:pPr>
        <w:rPr>
          <w:sz w:val="14"/>
          <w:szCs w:val="14"/>
        </w:rPr>
      </w:pPr>
      <w:r w:rsidDel="00000000" w:rsidR="00000000" w:rsidRPr="00000000">
        <w:rPr>
          <w:rtl w:val="0"/>
        </w:rPr>
      </w:r>
    </w:p>
    <w:p w:rsidR="00000000" w:rsidDel="00000000" w:rsidP="00000000" w:rsidRDefault="00000000" w:rsidRPr="00000000" w14:paraId="00000014">
      <w:pPr>
        <w:pStyle w:val="Heading1"/>
        <w:keepNext w:val="0"/>
        <w:keepLines w:val="0"/>
        <w:shd w:fill="ffffff" w:val="clear"/>
        <w:spacing w:after="160" w:before="0" w:line="264" w:lineRule="auto"/>
        <w:rPr>
          <w:del w:author="Richard Ivry" w:id="11" w:date="2024-09-13T18:02:13Z"/>
          <w:sz w:val="46"/>
          <w:szCs w:val="46"/>
        </w:rPr>
      </w:pPr>
      <w:r w:rsidDel="00000000" w:rsidR="00000000" w:rsidRPr="00000000">
        <w:rPr>
          <w:sz w:val="46"/>
          <w:szCs w:val="46"/>
          <w:rtl w:val="0"/>
        </w:rPr>
        <w:t xml:space="preserve">Scoring </w:t>
      </w:r>
      <w:del w:author="Richard Ivry" w:id="11" w:date="2024-09-13T18:02:13Z">
        <w:bookmarkStart w:colFirst="0" w:colLast="0" w:name="_yjpwcifahtlf" w:id="2"/>
        <w:bookmarkEnd w:id="2"/>
        <w:r w:rsidDel="00000000" w:rsidR="00000000" w:rsidRPr="00000000">
          <w:rPr>
            <w:sz w:val="46"/>
            <w:szCs w:val="46"/>
            <w:rtl w:val="0"/>
          </w:rPr>
          <w:delText xml:space="preserve">and how to move to a next category</w:delText>
        </w:r>
      </w:del>
    </w:p>
    <w:p w:rsidR="00000000" w:rsidDel="00000000" w:rsidP="00000000" w:rsidRDefault="00000000" w:rsidRPr="00000000" w14:paraId="00000015">
      <w:pPr>
        <w:pStyle w:val="Heading1"/>
        <w:keepNext w:val="0"/>
        <w:keepLines w:val="0"/>
        <w:shd w:fill="ffffff" w:val="clear"/>
        <w:spacing w:after="160" w:before="0" w:line="264" w:lineRule="auto"/>
        <w:rPr>
          <w:sz w:val="14"/>
          <w:szCs w:val="14"/>
        </w:rPr>
        <w:pPrChange w:author="Richard Ivry" w:id="0" w:date="2024-09-13T18:02:13Z">
          <w:pPr/>
        </w:pPrChange>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hd w:fill="f5f5f5" w:val="clear"/>
        <w:spacing w:after="460" w:lineRule="auto"/>
        <w:rPr>
          <w:del w:author="Richard Ivry" w:id="13" w:date="2024-09-13T17:56:53Z"/>
          <w:sz w:val="28"/>
          <w:szCs w:val="28"/>
        </w:rPr>
      </w:pPr>
      <w:del w:author="Richard Ivry" w:id="13" w:date="2024-09-13T17:56:53Z">
        <w:r w:rsidDel="00000000" w:rsidR="00000000" w:rsidRPr="00000000">
          <w:rPr>
            <w:sz w:val="28"/>
            <w:szCs w:val="28"/>
            <w:rtl w:val="0"/>
          </w:rPr>
          <w:delText xml:space="preserve">If you </w:delText>
        </w:r>
      </w:del>
      <w:ins w:author="Richard Ivry" w:id="13" w:date="2024-09-13T17:56:53Z">
        <w:del w:author="Richard Ivry" w:id="13" w:date="2024-09-13T17:56:53Z">
          <w:r w:rsidDel="00000000" w:rsidR="00000000" w:rsidRPr="00000000">
            <w:rPr>
              <w:sz w:val="28"/>
              <w:szCs w:val="28"/>
              <w:rtl w:val="0"/>
            </w:rPr>
            <w:delText xml:space="preserve">think you would be do better with a new category,  if you move to a </w:delText>
          </w:r>
        </w:del>
      </w:ins>
      <w:del w:author="Richard Ivry" w:id="13" w:date="2024-09-13T17:56:53Z">
        <w:r w:rsidDel="00000000" w:rsidR="00000000" w:rsidRPr="00000000">
          <w:rPr>
            <w:sz w:val="28"/>
            <w:szCs w:val="28"/>
            <w:rtl w:val="0"/>
          </w:rPr>
          <w:delText xml:space="preserve">feel confident about doing better in a new category, you can choose to</w:delText>
        </w:r>
      </w:del>
      <w:ins w:author="Richard Ivry" w:id="14" w:date="2024-09-13T17:57:28Z">
        <w:del w:author="Richard Ivry" w:id="13" w:date="2024-09-13T17:56:53Z">
          <w:r w:rsidDel="00000000" w:rsidR="00000000" w:rsidRPr="00000000">
            <w:rPr>
              <w:sz w:val="28"/>
              <w:szCs w:val="28"/>
              <w:rtl w:val="0"/>
            </w:rPr>
            <w:delText xml:space="preserve"> change categories.  </w:delText>
          </w:r>
        </w:del>
      </w:ins>
      <w:del w:author="Richard Ivry" w:id="13" w:date="2024-09-13T17:56:53Z">
        <w:r w:rsidDel="00000000" w:rsidR="00000000" w:rsidRPr="00000000">
          <w:rPr>
            <w:sz w:val="28"/>
            <w:szCs w:val="28"/>
            <w:rtl w:val="0"/>
          </w:rPr>
          <w:delText xml:space="preserve"> </w:delText>
        </w:r>
      </w:del>
      <w:ins w:author="Richard Ivry" w:id="15" w:date="2024-09-13T17:57:42Z">
        <w:del w:author="Richard Ivry" w:id="13" w:date="2024-09-13T17:56:53Z">
          <w:r w:rsidDel="00000000" w:rsidR="00000000" w:rsidRPr="00000000">
            <w:rPr>
              <w:sz w:val="28"/>
              <w:szCs w:val="28"/>
              <w:rtl w:val="0"/>
            </w:rPr>
            <w:delText xml:space="preserve">However, each time you change categories, you will have to wait before the new category label appears.  As such, there is a time penalty for switching </w:delText>
          </w:r>
        </w:del>
      </w:ins>
      <w:del w:author="Richard Ivry" w:id="13" w:date="2024-09-13T17:56:53Z">
        <w:r w:rsidDel="00000000" w:rsidR="00000000" w:rsidRPr="00000000">
          <w:rPr>
            <w:sz w:val="28"/>
            <w:szCs w:val="28"/>
            <w:rtl w:val="0"/>
          </w:rPr>
          <w:delText xml:space="preserve">move on. But keep in mind that there will be a time penalty when you switch </w:delText>
        </w:r>
        <w:r w:rsidDel="00000000" w:rsidR="00000000" w:rsidRPr="00000000">
          <w:rPr>
            <w:sz w:val="28"/>
            <w:szCs w:val="28"/>
            <w:rtl w:val="0"/>
          </w:rPr>
          <w:delText xml:space="preserve">to a new category.</w:delText>
        </w:r>
      </w:del>
    </w:p>
    <w:p w:rsidR="00000000" w:rsidDel="00000000" w:rsidP="00000000" w:rsidRDefault="00000000" w:rsidRPr="00000000" w14:paraId="00000017">
      <w:pPr>
        <w:shd w:fill="f5f5f5" w:val="clear"/>
        <w:spacing w:after="460" w:lineRule="auto"/>
        <w:rPr>
          <w:ins w:author="Richard Ivry" w:id="16" w:date="2024-09-13T18:00:24Z"/>
          <w:sz w:val="28"/>
          <w:szCs w:val="28"/>
        </w:rPr>
      </w:pPr>
      <w:r w:rsidDel="00000000" w:rsidR="00000000" w:rsidRPr="00000000">
        <w:rPr>
          <w:sz w:val="28"/>
          <w:szCs w:val="28"/>
          <w:rtl w:val="0"/>
        </w:rPr>
        <w:br w:type="textWrapping"/>
        <w:t xml:space="preserve">You will earn a point for each unique item you recall for each category; repetitions will not be counted. Your score will be displayed in real-time on the screen.</w:t>
      </w:r>
      <w:ins w:author="Richard Ivry" w:id="16" w:date="2024-09-13T18:00:24Z">
        <w:r w:rsidDel="00000000" w:rsidR="00000000" w:rsidRPr="00000000">
          <w:rPr>
            <w:rtl w:val="0"/>
          </w:rPr>
        </w:r>
      </w:ins>
    </w:p>
    <w:p w:rsidR="00000000" w:rsidDel="00000000" w:rsidP="00000000" w:rsidRDefault="00000000" w:rsidRPr="00000000" w14:paraId="00000018">
      <w:pPr>
        <w:shd w:fill="f5f5f5" w:val="clear"/>
        <w:spacing w:after="460" w:lineRule="auto"/>
        <w:rPr>
          <w:ins w:author="Richard Ivry" w:id="16" w:date="2024-09-13T18:00:24Z"/>
          <w:sz w:val="28"/>
          <w:szCs w:val="28"/>
        </w:rPr>
      </w:pPr>
      <w:ins w:author="Richard Ivry" w:id="16" w:date="2024-09-13T18:00:24Z">
        <w:r w:rsidDel="00000000" w:rsidR="00000000" w:rsidRPr="00000000">
          <w:rPr>
            <w:sz w:val="28"/>
            <w:szCs w:val="28"/>
            <w:rtl w:val="0"/>
          </w:rPr>
          <w:br w:type="textWrapping"/>
          <w:t xml:space="preserve">If you think you would be do better with a new category, you should change categories.   However, each time you change categories, you will have to wait before the new category label appears.  As such, there is a time penalty for switching move on. </w:t>
        </w:r>
      </w:ins>
    </w:p>
    <w:p w:rsidR="00000000" w:rsidDel="00000000" w:rsidP="00000000" w:rsidRDefault="00000000" w:rsidRPr="00000000" w14:paraId="00000019">
      <w:pPr>
        <w:shd w:fill="f5f5f5" w:val="clear"/>
        <w:spacing w:after="460" w:lineRule="auto"/>
        <w:rPr>
          <w:ins w:author="Richard Ivry" w:id="16" w:date="2024-09-13T18:00:24Z"/>
          <w:sz w:val="28"/>
          <w:szCs w:val="28"/>
        </w:rPr>
      </w:pPr>
      <w:ins w:author="Richard Ivry" w:id="16" w:date="2024-09-13T18:00:24Z">
        <w:r w:rsidDel="00000000" w:rsidR="00000000" w:rsidRPr="00000000">
          <w:rPr>
            <w:sz w:val="28"/>
            <w:szCs w:val="28"/>
            <w:rtl w:val="0"/>
          </w:rPr>
          <w:t xml:space="preserve">The entire task will take a total of </w:t>
        </w:r>
        <w:r w:rsidDel="00000000" w:rsidR="00000000" w:rsidRPr="00000000">
          <w:rPr>
            <w:sz w:val="28"/>
            <w:szCs w:val="28"/>
            <w:rtl w:val="0"/>
          </w:rPr>
          <w:t xml:space="preserve">45 minutes</w:t>
        </w:r>
        <w:r w:rsidDel="00000000" w:rsidR="00000000" w:rsidRPr="00000000">
          <w:rPr>
            <w:sz w:val="28"/>
            <w:szCs w:val="28"/>
            <w:rtl w:val="0"/>
          </w:rPr>
          <w:t xml:space="preserve">. </w:t>
        </w:r>
      </w:ins>
    </w:p>
    <w:p w:rsidR="00000000" w:rsidDel="00000000" w:rsidP="00000000" w:rsidRDefault="00000000" w:rsidRPr="00000000" w14:paraId="0000001A">
      <w:pPr>
        <w:shd w:fill="f5f5f5" w:val="clear"/>
        <w:spacing w:after="160" w:lineRule="auto"/>
        <w:rPr>
          <w:ins w:author="Richard Ivry" w:id="16" w:date="2024-09-13T18:00:24Z"/>
          <w:sz w:val="28"/>
          <w:szCs w:val="28"/>
        </w:rPr>
      </w:pPr>
      <w:ins w:author="Richard Ivry" w:id="16" w:date="2024-09-13T18:00:24Z">
        <w:r w:rsidDel="00000000" w:rsidR="00000000" w:rsidRPr="00000000">
          <w:rPr>
            <w:sz w:val="28"/>
            <w:szCs w:val="28"/>
            <w:rtl w:val="0"/>
          </w:rPr>
          <w:t xml:space="preserve">Your goal is to name as many words as possible within the 45-minute time frame.  The more words you name during these 45 minutes, the more bonus money you will earn.</w:t>
        </w:r>
      </w:ins>
    </w:p>
    <w:p w:rsidR="00000000" w:rsidDel="00000000" w:rsidP="00000000" w:rsidRDefault="00000000" w:rsidRPr="00000000" w14:paraId="0000001B">
      <w:pPr>
        <w:shd w:fill="f5f5f5" w:val="clear"/>
        <w:spacing w:after="460" w:lineRule="auto"/>
        <w:rPr>
          <w:ins w:author="Richard Ivry" w:id="16" w:date="2024-09-13T18:00:24Z"/>
          <w:sz w:val="28"/>
          <w:szCs w:val="28"/>
        </w:rPr>
      </w:pPr>
      <w:ins w:author="Richard Ivry" w:id="16" w:date="2024-09-13T18:00:24Z">
        <w:r w:rsidDel="00000000" w:rsidR="00000000" w:rsidRPr="00000000">
          <w:rPr>
            <w:rtl w:val="0"/>
          </w:rPr>
        </w:r>
      </w:ins>
    </w:p>
    <w:p w:rsidR="00000000" w:rsidDel="00000000" w:rsidP="00000000" w:rsidRDefault="00000000" w:rsidRPr="00000000" w14:paraId="0000001C">
      <w:pPr>
        <w:shd w:fill="f5f5f5" w:val="clear"/>
        <w:spacing w:after="460" w:lineRule="auto"/>
        <w:rPr>
          <w:del w:author="Richard Ivry" w:id="17" w:date="2024-09-13T18:01:53Z"/>
          <w:sz w:val="28"/>
          <w:szCs w:val="28"/>
        </w:rPr>
      </w:pPr>
      <w:del w:author="Richard Ivry" w:id="17" w:date="2024-09-13T18:01:53Z">
        <w:r w:rsidDel="00000000" w:rsidR="00000000" w:rsidRPr="00000000">
          <w:rPr>
            <w:rtl w:val="0"/>
          </w:rPr>
        </w:r>
      </w:del>
    </w:p>
    <w:p w:rsidR="00000000" w:rsidDel="00000000" w:rsidP="00000000" w:rsidRDefault="00000000" w:rsidRPr="00000000" w14:paraId="0000001D">
      <w:pPr>
        <w:shd w:fill="f5f5f5" w:val="clear"/>
        <w:spacing w:after="460" w:lineRule="auto"/>
        <w:rPr>
          <w:del w:author="Richard Ivry" w:id="17" w:date="2024-09-13T18:01:53Z"/>
          <w:sz w:val="28"/>
          <w:szCs w:val="28"/>
        </w:rPr>
      </w:pPr>
      <w:del w:author="Richard Ivry" w:id="17" w:date="2024-09-13T18:01:53Z">
        <w:r w:rsidDel="00000000" w:rsidR="00000000" w:rsidRPr="00000000">
          <w:rPr>
            <w:sz w:val="28"/>
            <w:szCs w:val="28"/>
            <w:rtl w:val="0"/>
          </w:rPr>
          <w:br w:type="textWrapping"/>
          <w:delText xml:space="preserve">To move on to a new category, press the “</w:delText>
        </w:r>
        <w:r w:rsidDel="00000000" w:rsidR="00000000" w:rsidRPr="00000000">
          <w:rPr>
            <w:color w:val="ff0000"/>
            <w:sz w:val="28"/>
            <w:szCs w:val="28"/>
            <w:rtl w:val="0"/>
          </w:rPr>
          <w:delText xml:space="preserve">Enter</w:delText>
        </w:r>
        <w:r w:rsidDel="00000000" w:rsidR="00000000" w:rsidRPr="00000000">
          <w:rPr>
            <w:sz w:val="28"/>
            <w:szCs w:val="28"/>
            <w:rtl w:val="0"/>
          </w:rPr>
          <w:delText xml:space="preserve">” key.</w:delText>
        </w:r>
      </w:del>
    </w:p>
    <w:p w:rsidR="00000000" w:rsidDel="00000000" w:rsidP="00000000" w:rsidRDefault="00000000" w:rsidRPr="00000000" w14:paraId="0000001E">
      <w:pPr>
        <w:shd w:fill="f5f5f5" w:val="clear"/>
        <w:spacing w:after="460" w:lineRule="auto"/>
        <w:rPr>
          <w:b w:val="1"/>
          <w:sz w:val="20"/>
          <w:szCs w:val="20"/>
        </w:rPr>
      </w:pPr>
      <w:del w:author="Richard Ivry" w:id="17" w:date="2024-09-13T18:01:53Z">
        <w:r w:rsidDel="00000000" w:rsidR="00000000" w:rsidRPr="00000000">
          <w:rPr>
            <w:sz w:val="28"/>
            <w:szCs w:val="28"/>
            <w:rtl w:val="0"/>
          </w:rPr>
          <w:br w:type="textWrapping"/>
        </w:r>
        <w:r w:rsidDel="00000000" w:rsidR="00000000" w:rsidRPr="00000000">
          <w:rPr>
            <w:b w:val="1"/>
            <w:sz w:val="28"/>
            <w:szCs w:val="28"/>
            <w:rtl w:val="0"/>
          </w:rPr>
          <w:delText xml:space="preserve">Remember, your goal is to maximize your score in the 45 minutes.</w:delText>
        </w:r>
      </w:del>
      <w:r w:rsidDel="00000000" w:rsidR="00000000" w:rsidRPr="00000000">
        <w:rPr>
          <w:rtl w:val="0"/>
        </w:rPr>
      </w:r>
    </w:p>
    <w:p w:rsidR="00000000" w:rsidDel="00000000" w:rsidP="00000000" w:rsidRDefault="00000000" w:rsidRPr="00000000" w14:paraId="0000001F">
      <w:pPr>
        <w:rPr>
          <w:sz w:val="14"/>
          <w:szCs w:val="14"/>
        </w:rPr>
      </w:pPr>
      <w:r w:rsidDel="00000000" w:rsidR="00000000" w:rsidRPr="00000000">
        <w:rPr>
          <w:rtl w:val="0"/>
        </w:rPr>
      </w:r>
    </w:p>
    <w:p w:rsidR="00000000" w:rsidDel="00000000" w:rsidP="00000000" w:rsidRDefault="00000000" w:rsidRPr="00000000" w14:paraId="00000020">
      <w:pPr>
        <w:pStyle w:val="Heading1"/>
        <w:keepNext w:val="0"/>
        <w:keepLines w:val="0"/>
        <w:spacing w:after="160" w:before="0" w:line="264" w:lineRule="auto"/>
        <w:rPr>
          <w:sz w:val="46"/>
          <w:szCs w:val="46"/>
        </w:rPr>
      </w:pPr>
      <w:bookmarkStart w:colFirst="0" w:colLast="0" w:name="_l564zvqh4ok1" w:id="3"/>
      <w:bookmarkEnd w:id="3"/>
      <w:r w:rsidDel="00000000" w:rsidR="00000000" w:rsidRPr="00000000">
        <w:rPr>
          <w:sz w:val="46"/>
          <w:szCs w:val="46"/>
          <w:rtl w:val="0"/>
        </w:rPr>
        <w:t xml:space="preserve">Example Screenshot of the </w:t>
      </w:r>
      <w:del w:author="Richard Ivry" w:id="18" w:date="2024-09-13T18:02:54Z">
        <w:r w:rsidDel="00000000" w:rsidR="00000000" w:rsidRPr="00000000">
          <w:rPr>
            <w:sz w:val="46"/>
            <w:szCs w:val="46"/>
            <w:rtl w:val="0"/>
          </w:rPr>
          <w:delText xml:space="preserve">Main </w:delText>
        </w:r>
      </w:del>
      <w:r w:rsidDel="00000000" w:rsidR="00000000" w:rsidRPr="00000000">
        <w:rPr>
          <w:sz w:val="46"/>
          <w:szCs w:val="46"/>
          <w:rtl w:val="0"/>
        </w:rPr>
        <w:t xml:space="preserve">Recall</w:t>
      </w:r>
      <w:ins w:author="Richard Ivry" w:id="19" w:date="2024-09-13T18:02:57Z">
        <w:r w:rsidDel="00000000" w:rsidR="00000000" w:rsidRPr="00000000">
          <w:rPr>
            <w:sz w:val="46"/>
            <w:szCs w:val="46"/>
            <w:rtl w:val="0"/>
          </w:rPr>
          <w:t xml:space="preserve"> Experiment</w:t>
        </w:r>
      </w:ins>
      <w:del w:author="Richard Ivry" w:id="19" w:date="2024-09-13T18:02:57Z">
        <w:r w:rsidDel="00000000" w:rsidR="00000000" w:rsidRPr="00000000">
          <w:rPr>
            <w:sz w:val="46"/>
            <w:szCs w:val="46"/>
            <w:rtl w:val="0"/>
          </w:rPr>
          <w:delText xml:space="preserve">ing Test</w:delText>
        </w:r>
      </w:del>
      <w:r w:rsidDel="00000000" w:rsidR="00000000" w:rsidRPr="00000000">
        <w:rPr>
          <w:rtl w:val="0"/>
        </w:rPr>
      </w:r>
    </w:p>
    <w:p w:rsidR="00000000" w:rsidDel="00000000" w:rsidP="00000000" w:rsidRDefault="00000000" w:rsidRPr="00000000" w14:paraId="00000021">
      <w:pP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hd w:fill="f5f5f5" w:val="clear"/>
        <w:spacing w:after="460" w:lineRule="auto"/>
        <w:rPr>
          <w:sz w:val="28"/>
          <w:szCs w:val="28"/>
        </w:rPr>
      </w:pPr>
      <w:r w:rsidDel="00000000" w:rsidR="00000000" w:rsidRPr="00000000">
        <w:rPr>
          <w:sz w:val="28"/>
          <w:szCs w:val="28"/>
          <w:rtl w:val="0"/>
        </w:rPr>
        <w:t xml:space="preserve">Below is a screenshot </w:t>
      </w:r>
      <w:ins w:author="Richard Ivry" w:id="20" w:date="2024-09-13T18:02:44Z">
        <w:r w:rsidDel="00000000" w:rsidR="00000000" w:rsidRPr="00000000">
          <w:rPr>
            <w:sz w:val="28"/>
            <w:szCs w:val="28"/>
            <w:rtl w:val="0"/>
          </w:rPr>
          <w:t xml:space="preserve">from the experiment</w:t>
        </w:r>
      </w:ins>
      <w:del w:author="Richard Ivry" w:id="20" w:date="2024-09-13T18:02:44Z">
        <w:r w:rsidDel="00000000" w:rsidR="00000000" w:rsidRPr="00000000">
          <w:rPr>
            <w:sz w:val="28"/>
            <w:szCs w:val="28"/>
            <w:rtl w:val="0"/>
          </w:rPr>
          <w:delText xml:space="preserve">of the main test</w:delText>
        </w:r>
      </w:del>
      <w:r w:rsidDel="00000000" w:rsidR="00000000" w:rsidRPr="00000000">
        <w:rPr>
          <w:sz w:val="28"/>
          <w:szCs w:val="28"/>
          <w:rtl w:val="0"/>
        </w:rPr>
        <w:t xml:space="preserve">. This example is provided to help you </w:t>
      </w:r>
      <w:del w:author="Richard Ivry" w:id="21" w:date="2024-09-13T18:03:22Z">
        <w:r w:rsidDel="00000000" w:rsidR="00000000" w:rsidRPr="00000000">
          <w:rPr>
            <w:sz w:val="28"/>
            <w:szCs w:val="28"/>
            <w:rtl w:val="0"/>
          </w:rPr>
          <w:delText xml:space="preserve">better </w:delText>
        </w:r>
      </w:del>
      <w:r w:rsidDel="00000000" w:rsidR="00000000" w:rsidRPr="00000000">
        <w:rPr>
          <w:sz w:val="28"/>
          <w:szCs w:val="28"/>
          <w:rtl w:val="0"/>
        </w:rPr>
        <w:t xml:space="preserve">understand </w:t>
      </w:r>
      <w:ins w:author="Richard Ivry" w:id="22" w:date="2024-09-13T18:03:25Z">
        <w:r w:rsidDel="00000000" w:rsidR="00000000" w:rsidRPr="00000000">
          <w:rPr>
            <w:sz w:val="28"/>
            <w:szCs w:val="28"/>
            <w:rtl w:val="0"/>
          </w:rPr>
          <w:t xml:space="preserve">how the experiment works. </w:t>
        </w:r>
      </w:ins>
      <w:del w:author="Richard Ivry" w:id="22" w:date="2024-09-13T18:03:25Z">
        <w:r w:rsidDel="00000000" w:rsidR="00000000" w:rsidRPr="00000000">
          <w:rPr>
            <w:sz w:val="28"/>
            <w:szCs w:val="28"/>
            <w:rtl w:val="0"/>
          </w:rPr>
          <w:delText xml:space="preserve">the test structure.</w:delText>
        </w:r>
      </w:del>
      <w:r w:rsidDel="00000000" w:rsidR="00000000" w:rsidRPr="00000000">
        <w:rPr>
          <w:rtl w:val="0"/>
        </w:rPr>
      </w:r>
    </w:p>
    <w:p w:rsidR="00000000" w:rsidDel="00000000" w:rsidP="00000000" w:rsidRDefault="00000000" w:rsidRPr="00000000" w14:paraId="00000023">
      <w:pPr>
        <w:shd w:fill="f5f5f5" w:val="clear"/>
        <w:spacing w:after="460" w:lineRule="auto"/>
        <w:rPr>
          <w:sz w:val="28"/>
          <w:szCs w:val="28"/>
        </w:rPr>
      </w:pPr>
      <w:r w:rsidDel="00000000" w:rsidR="00000000" w:rsidRPr="00000000">
        <w:rPr>
          <w:sz w:val="28"/>
          <w:szCs w:val="28"/>
          <w:rtl w:val="0"/>
        </w:rPr>
        <w:br w:type="textWrapping"/>
        <w:t xml:space="preserve">1. The </w:t>
      </w:r>
      <w:r w:rsidDel="00000000" w:rsidR="00000000" w:rsidRPr="00000000">
        <w:rPr>
          <w:b w:val="1"/>
          <w:sz w:val="28"/>
          <w:szCs w:val="28"/>
          <w:rtl w:val="0"/>
        </w:rPr>
        <w:t xml:space="preserve">category</w:t>
      </w:r>
      <w:r w:rsidDel="00000000" w:rsidR="00000000" w:rsidRPr="00000000">
        <w:rPr>
          <w:sz w:val="28"/>
          <w:szCs w:val="28"/>
          <w:rtl w:val="0"/>
        </w:rPr>
        <w:t xml:space="preserve"> and your </w:t>
      </w:r>
      <w:r w:rsidDel="00000000" w:rsidR="00000000" w:rsidRPr="00000000">
        <w:rPr>
          <w:b w:val="1"/>
          <w:sz w:val="28"/>
          <w:szCs w:val="28"/>
          <w:rtl w:val="0"/>
        </w:rPr>
        <w:t xml:space="preserve">score</w:t>
      </w:r>
      <w:r w:rsidDel="00000000" w:rsidR="00000000" w:rsidRPr="00000000">
        <w:rPr>
          <w:sz w:val="28"/>
          <w:szCs w:val="28"/>
          <w:rtl w:val="0"/>
        </w:rPr>
        <w:t xml:space="preserve"> for that category will appear in the center.</w:t>
      </w:r>
    </w:p>
    <w:p w:rsidR="00000000" w:rsidDel="00000000" w:rsidP="00000000" w:rsidRDefault="00000000" w:rsidRPr="00000000" w14:paraId="00000024">
      <w:pPr>
        <w:shd w:fill="f5f5f5" w:val="clear"/>
        <w:spacing w:after="460" w:lineRule="auto"/>
        <w:rPr>
          <w:sz w:val="28"/>
          <w:szCs w:val="28"/>
        </w:rPr>
      </w:pPr>
      <w:r w:rsidDel="00000000" w:rsidR="00000000" w:rsidRPr="00000000">
        <w:rPr>
          <w:sz w:val="28"/>
          <w:szCs w:val="28"/>
          <w:rtl w:val="0"/>
        </w:rPr>
        <w:br w:type="textWrapping"/>
        <w:t xml:space="preserve">2. Your </w:t>
      </w:r>
      <w:r w:rsidDel="00000000" w:rsidR="00000000" w:rsidRPr="00000000">
        <w:rPr>
          <w:b w:val="1"/>
          <w:sz w:val="28"/>
          <w:szCs w:val="28"/>
          <w:rtl w:val="0"/>
        </w:rPr>
        <w:t xml:space="preserve">total score</w:t>
      </w:r>
      <w:r w:rsidDel="00000000" w:rsidR="00000000" w:rsidRPr="00000000">
        <w:rPr>
          <w:sz w:val="28"/>
          <w:szCs w:val="28"/>
          <w:rtl w:val="0"/>
        </w:rPr>
        <w:t xml:space="preserve"> and </w:t>
      </w:r>
      <w:r w:rsidDel="00000000" w:rsidR="00000000" w:rsidRPr="00000000">
        <w:rPr>
          <w:b w:val="1"/>
          <w:sz w:val="28"/>
          <w:szCs w:val="28"/>
          <w:rtl w:val="0"/>
        </w:rPr>
        <w:t xml:space="preserve">the remaining time</w:t>
      </w:r>
      <w:r w:rsidDel="00000000" w:rsidR="00000000" w:rsidRPr="00000000">
        <w:rPr>
          <w:sz w:val="28"/>
          <w:szCs w:val="28"/>
          <w:rtl w:val="0"/>
        </w:rPr>
        <w:t xml:space="preserve"> will be shown in the top right corner.</w:t>
      </w:r>
    </w:p>
    <w:p w:rsidR="00000000" w:rsidDel="00000000" w:rsidP="00000000" w:rsidRDefault="00000000" w:rsidRPr="00000000" w14:paraId="00000025">
      <w:pPr>
        <w:shd w:fill="f5f5f5" w:val="clear"/>
        <w:spacing w:after="460" w:lineRule="auto"/>
        <w:rPr>
          <w:sz w:val="28"/>
          <w:szCs w:val="28"/>
        </w:rPr>
      </w:pPr>
      <w:r w:rsidDel="00000000" w:rsidR="00000000" w:rsidRPr="00000000">
        <w:rPr>
          <w:sz w:val="28"/>
          <w:szCs w:val="28"/>
          <w:rtl w:val="0"/>
        </w:rPr>
        <w:br w:type="textWrapping"/>
        <w:t xml:space="preserve">3. A prompt at the bottom will instruct you to press the </w:t>
      </w:r>
      <w:r w:rsidDel="00000000" w:rsidR="00000000" w:rsidRPr="00000000">
        <w:rPr>
          <w:b w:val="1"/>
          <w:sz w:val="28"/>
          <w:szCs w:val="28"/>
          <w:rtl w:val="0"/>
        </w:rPr>
        <w:t xml:space="preserve">“Enter”</w:t>
      </w:r>
      <w:r w:rsidDel="00000000" w:rsidR="00000000" w:rsidRPr="00000000">
        <w:rPr>
          <w:sz w:val="28"/>
          <w:szCs w:val="28"/>
          <w:rtl w:val="0"/>
        </w:rPr>
        <w:t xml:space="preserve"> key when you are ready to move to the next category.</w:t>
      </w:r>
    </w:p>
    <w:p w:rsidR="00000000" w:rsidDel="00000000" w:rsidP="00000000" w:rsidRDefault="00000000" w:rsidRPr="00000000" w14:paraId="00000026">
      <w:pPr>
        <w:pStyle w:val="Heading1"/>
        <w:keepNext w:val="0"/>
        <w:keepLines w:val="0"/>
        <w:spacing w:after="160" w:before="0" w:line="264" w:lineRule="auto"/>
        <w:rPr>
          <w:sz w:val="46"/>
          <w:szCs w:val="46"/>
        </w:rPr>
      </w:pPr>
      <w:bookmarkStart w:colFirst="0" w:colLast="0" w:name="_w4bzrdouomvn" w:id="4"/>
      <w:bookmarkEnd w:id="4"/>
      <w:r w:rsidDel="00000000" w:rsidR="00000000" w:rsidRPr="00000000">
        <w:rPr>
          <w:sz w:val="46"/>
          <w:szCs w:val="46"/>
          <w:rtl w:val="0"/>
        </w:rPr>
        <w:t xml:space="preserve">Earnings Summary</w:t>
      </w:r>
    </w:p>
    <w:p w:rsidR="00000000" w:rsidDel="00000000" w:rsidP="00000000" w:rsidRDefault="00000000" w:rsidRPr="00000000" w14:paraId="00000027">
      <w:pP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hd w:fill="f5f5f5" w:val="clear"/>
        <w:spacing w:after="460" w:lineRule="auto"/>
        <w:rPr>
          <w:ins w:author="Richard Ivry" w:id="23" w:date="2024-09-13T18:03:59Z"/>
          <w:sz w:val="14"/>
          <w:szCs w:val="14"/>
        </w:rPr>
      </w:pPr>
      <w:ins w:author="Richard Ivry" w:id="23" w:date="2024-09-13T18:03:59Z">
        <w:r w:rsidDel="00000000" w:rsidR="00000000" w:rsidRPr="00000000">
          <w:rPr>
            <w:sz w:val="14"/>
            <w:szCs w:val="14"/>
            <w:rtl w:val="0"/>
          </w:rPr>
          <w:t xml:space="preserve">Remember, your bonus will be based on the total number of unique words you recall.</w:t>
        </w:r>
      </w:ins>
    </w:p>
    <w:p w:rsidR="00000000" w:rsidDel="00000000" w:rsidP="00000000" w:rsidRDefault="00000000" w:rsidRPr="00000000" w14:paraId="00000029">
      <w:pPr>
        <w:shd w:fill="f5f5f5" w:val="clear"/>
        <w:spacing w:after="460" w:lineRule="auto"/>
        <w:rPr>
          <w:ins w:author="Richard Ivry" w:id="23" w:date="2024-09-13T18:03:59Z"/>
          <w:sz w:val="14"/>
          <w:szCs w:val="14"/>
        </w:rPr>
      </w:pPr>
      <w:ins w:author="Richard Ivry" w:id="23" w:date="2024-09-13T18:03:59Z">
        <w:r w:rsidDel="00000000" w:rsidR="00000000" w:rsidRPr="00000000">
          <w:rPr>
            <w:rtl w:val="0"/>
          </w:rPr>
        </w:r>
      </w:ins>
    </w:p>
    <w:p w:rsidR="00000000" w:rsidDel="00000000" w:rsidP="00000000" w:rsidRDefault="00000000" w:rsidRPr="00000000" w14:paraId="0000002A">
      <w:pPr>
        <w:shd w:fill="f5f5f5" w:val="clear"/>
        <w:spacing w:after="460" w:lineRule="auto"/>
        <w:rPr>
          <w:sz w:val="28"/>
          <w:szCs w:val="28"/>
        </w:rPr>
      </w:pPr>
      <w:del w:author="Richard Ivry" w:id="23" w:date="2024-09-13T18:03:59Z">
        <w:r w:rsidDel="00000000" w:rsidR="00000000" w:rsidRPr="00000000">
          <w:rPr>
            <w:sz w:val="28"/>
            <w:szCs w:val="28"/>
            <w:rtl w:val="0"/>
          </w:rPr>
          <w:delText xml:space="preserve">Your participation fee will be determined by your performance. </w:delText>
        </w:r>
      </w:del>
      <w:ins w:author="Richard Ivry" w:id="23" w:date="2024-09-13T18:03:59Z">
        <w:r w:rsidDel="00000000" w:rsidR="00000000" w:rsidRPr="00000000">
          <w:rPr>
            <w:sz w:val="28"/>
            <w:szCs w:val="28"/>
            <w:rtl w:val="0"/>
          </w:rPr>
          <w:t xml:space="preserve">When </w:t>
        </w:r>
      </w:ins>
      <w:del w:author="Richard Ivry" w:id="23" w:date="2024-09-13T18:03:59Z">
        <w:r w:rsidDel="00000000" w:rsidR="00000000" w:rsidRPr="00000000">
          <w:rPr>
            <w:sz w:val="28"/>
            <w:szCs w:val="28"/>
            <w:rtl w:val="0"/>
          </w:rPr>
          <w:delText xml:space="preserve">After </w:delText>
        </w:r>
      </w:del>
      <w:r w:rsidDel="00000000" w:rsidR="00000000" w:rsidRPr="00000000">
        <w:rPr>
          <w:sz w:val="28"/>
          <w:szCs w:val="28"/>
          <w:rtl w:val="0"/>
        </w:rPr>
        <w:t xml:space="preserve">you choose to move on to a new category, you will </w:t>
      </w:r>
      <w:del w:author="Richard Ivry" w:id="24" w:date="2024-09-13T18:04:40Z">
        <w:r w:rsidDel="00000000" w:rsidR="00000000" w:rsidRPr="00000000">
          <w:rPr>
            <w:sz w:val="28"/>
            <w:szCs w:val="28"/>
            <w:rtl w:val="0"/>
          </w:rPr>
          <w:delText xml:space="preserve">briefly </w:delText>
        </w:r>
      </w:del>
      <w:r w:rsidDel="00000000" w:rsidR="00000000" w:rsidRPr="00000000">
        <w:rPr>
          <w:sz w:val="28"/>
          <w:szCs w:val="28"/>
          <w:rtl w:val="0"/>
        </w:rPr>
        <w:t xml:space="preserve">see an update showing your total earnings.</w:t>
      </w:r>
    </w:p>
    <w:p w:rsidR="00000000" w:rsidDel="00000000" w:rsidP="00000000" w:rsidRDefault="00000000" w:rsidRPr="00000000" w14:paraId="0000002B">
      <w:pPr>
        <w:shd w:fill="f5f5f5" w:val="clear"/>
        <w:spacing w:after="460" w:lineRule="auto"/>
        <w:rPr>
          <w:sz w:val="28"/>
          <w:szCs w:val="28"/>
        </w:rPr>
      </w:pPr>
      <w:r w:rsidDel="00000000" w:rsidR="00000000" w:rsidRPr="00000000">
        <w:rPr>
          <w:sz w:val="28"/>
          <w:szCs w:val="28"/>
          <w:rtl w:val="0"/>
        </w:rPr>
        <w:br w:type="textWrapping"/>
        <w:t xml:space="preserve">Below is an example screenshot of the earnings summary screen.</w:t>
      </w:r>
    </w:p>
    <w:p w:rsidR="00000000" w:rsidDel="00000000" w:rsidP="00000000" w:rsidRDefault="00000000" w:rsidRPr="00000000" w14:paraId="0000002C">
      <w:pPr>
        <w:rPr>
          <w:sz w:val="14"/>
          <w:szCs w:val="14"/>
        </w:rPr>
      </w:pPr>
      <w:r w:rsidDel="00000000" w:rsidR="00000000" w:rsidRPr="00000000">
        <w:rPr>
          <w:rtl w:val="0"/>
        </w:rPr>
      </w:r>
    </w:p>
    <w:p w:rsidR="00000000" w:rsidDel="00000000" w:rsidP="00000000" w:rsidRDefault="00000000" w:rsidRPr="00000000" w14:paraId="0000002D">
      <w:pPr>
        <w:pStyle w:val="Heading1"/>
        <w:keepNext w:val="0"/>
        <w:keepLines w:val="0"/>
        <w:spacing w:after="160" w:before="0" w:line="264" w:lineRule="auto"/>
        <w:rPr>
          <w:sz w:val="46"/>
          <w:szCs w:val="46"/>
        </w:rPr>
      </w:pPr>
      <w:bookmarkStart w:colFirst="0" w:colLast="0" w:name="_sf355m6uly3a" w:id="5"/>
      <w:bookmarkEnd w:id="5"/>
      <w:r w:rsidDel="00000000" w:rsidR="00000000" w:rsidRPr="00000000">
        <w:rPr>
          <w:sz w:val="46"/>
          <w:szCs w:val="46"/>
          <w:rtl w:val="0"/>
        </w:rPr>
        <w:t xml:space="preserve">The Time Delay</w:t>
      </w:r>
    </w:p>
    <w:p w:rsidR="00000000" w:rsidDel="00000000" w:rsidP="00000000" w:rsidRDefault="00000000" w:rsidRPr="00000000" w14:paraId="0000002E">
      <w:pP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hd w:fill="f5f5f5" w:val="clear"/>
        <w:spacing w:after="460" w:lineRule="auto"/>
        <w:rPr>
          <w:del w:author="Richard Ivry" w:id="25" w:date="2024-09-13T18:06:07Z"/>
          <w:sz w:val="28"/>
          <w:szCs w:val="28"/>
        </w:rPr>
      </w:pPr>
      <w:del w:author="Richard Ivry" w:id="25" w:date="2024-09-13T18:06:07Z">
        <w:r w:rsidDel="00000000" w:rsidR="00000000" w:rsidRPr="00000000">
          <w:rPr>
            <w:sz w:val="28"/>
            <w:szCs w:val="28"/>
            <w:rtl w:val="0"/>
          </w:rPr>
          <w:delText xml:space="preserve">After the earnings summary, you will face a "Time Delay” before you can begin recalling words again.</w:delText>
        </w:r>
      </w:del>
    </w:p>
    <w:p w:rsidR="00000000" w:rsidDel="00000000" w:rsidP="00000000" w:rsidRDefault="00000000" w:rsidRPr="00000000" w14:paraId="00000030">
      <w:pPr>
        <w:shd w:fill="f5f5f5" w:val="clear"/>
        <w:spacing w:after="460" w:lineRule="auto"/>
        <w:rPr>
          <w:ins w:author="Richard Ivry" w:id="29" w:date="2024-09-13T18:07:00Z"/>
          <w:sz w:val="28"/>
          <w:szCs w:val="28"/>
        </w:rPr>
      </w:pPr>
      <w:r w:rsidDel="00000000" w:rsidR="00000000" w:rsidRPr="00000000">
        <w:rPr>
          <w:sz w:val="28"/>
          <w:szCs w:val="28"/>
          <w:rtl w:val="0"/>
        </w:rPr>
        <w:br w:type="textWrapping"/>
        <w:t xml:space="preserve">During th</w:t>
      </w:r>
      <w:ins w:author="Richard Ivry" w:id="26" w:date="2024-09-13T18:06:10Z">
        <w:r w:rsidDel="00000000" w:rsidR="00000000" w:rsidRPr="00000000">
          <w:rPr>
            <w:sz w:val="28"/>
            <w:szCs w:val="28"/>
            <w:rtl w:val="0"/>
          </w:rPr>
          <w:t xml:space="preserve">e</w:t>
        </w:r>
      </w:ins>
      <w:del w:author="Richard Ivry" w:id="26" w:date="2024-09-13T18:06:10Z">
        <w:r w:rsidDel="00000000" w:rsidR="00000000" w:rsidRPr="00000000">
          <w:rPr>
            <w:sz w:val="28"/>
            <w:szCs w:val="28"/>
            <w:rtl w:val="0"/>
          </w:rPr>
          <w:delText xml:space="preserve">is</w:delText>
        </w:r>
      </w:del>
      <w:r w:rsidDel="00000000" w:rsidR="00000000" w:rsidRPr="00000000">
        <w:rPr>
          <w:sz w:val="28"/>
          <w:szCs w:val="28"/>
          <w:rtl w:val="0"/>
        </w:rPr>
        <w:t xml:space="preserve"> delay</w:t>
      </w:r>
      <w:ins w:author="Richard Ivry" w:id="27" w:date="2024-09-13T18:06:12Z">
        <w:r w:rsidDel="00000000" w:rsidR="00000000" w:rsidRPr="00000000">
          <w:rPr>
            <w:sz w:val="28"/>
            <w:szCs w:val="28"/>
            <w:rtl w:val="0"/>
          </w:rPr>
          <w:t xml:space="preserve"> between categories</w:t>
        </w:r>
      </w:ins>
      <w:r w:rsidDel="00000000" w:rsidR="00000000" w:rsidRPr="00000000">
        <w:rPr>
          <w:sz w:val="28"/>
          <w:szCs w:val="28"/>
          <w:rtl w:val="0"/>
        </w:rPr>
        <w:t xml:space="preserve">, you will </w:t>
      </w:r>
      <w:ins w:author="Richard Ivry" w:id="28" w:date="2024-09-13T18:06:20Z">
        <w:r w:rsidDel="00000000" w:rsidR="00000000" w:rsidRPr="00000000">
          <w:rPr>
            <w:sz w:val="28"/>
            <w:szCs w:val="28"/>
            <w:rtl w:val="0"/>
          </w:rPr>
          <w:t xml:space="preserve">NOT be able to </w:t>
        </w:r>
      </w:ins>
      <w:del w:author="Richard Ivry" w:id="28" w:date="2024-09-13T18:06:20Z">
        <w:r w:rsidDel="00000000" w:rsidR="00000000" w:rsidRPr="00000000">
          <w:rPr>
            <w:sz w:val="28"/>
            <w:szCs w:val="28"/>
            <w:rtl w:val="0"/>
          </w:rPr>
          <w:delText xml:space="preserve">not have the opportunity to </w:delText>
        </w:r>
      </w:del>
      <w:r w:rsidDel="00000000" w:rsidR="00000000" w:rsidRPr="00000000">
        <w:rPr>
          <w:sz w:val="28"/>
          <w:szCs w:val="28"/>
          <w:rtl w:val="0"/>
        </w:rPr>
        <w:t xml:space="preserve">add to your score by recalling words.</w:t>
      </w:r>
      <w:ins w:author="Richard Ivry" w:id="29" w:date="2024-09-13T18:07:00Z">
        <w:r w:rsidDel="00000000" w:rsidR="00000000" w:rsidRPr="00000000">
          <w:rPr>
            <w:rtl w:val="0"/>
          </w:rPr>
        </w:r>
      </w:ins>
    </w:p>
    <w:p w:rsidR="00000000" w:rsidDel="00000000" w:rsidP="00000000" w:rsidRDefault="00000000" w:rsidRPr="00000000" w14:paraId="00000031">
      <w:pPr>
        <w:shd w:fill="f5f5f5" w:val="clear"/>
        <w:spacing w:after="460" w:lineRule="auto"/>
        <w:rPr>
          <w:ins w:author="Richard Ivry" w:id="29" w:date="2024-09-13T18:07:00Z"/>
          <w:sz w:val="28"/>
          <w:szCs w:val="28"/>
        </w:rPr>
      </w:pPr>
      <w:ins w:author="Richard Ivry" w:id="29" w:date="2024-09-13T18:07:00Z">
        <w:r w:rsidDel="00000000" w:rsidR="00000000" w:rsidRPr="00000000">
          <w:rPr>
            <w:sz w:val="28"/>
            <w:szCs w:val="28"/>
            <w:rtl w:val="0"/>
          </w:rPr>
          <w:t xml:space="preserve">You will have to maintain focused on the task during the delay.   A </w:t>
        </w:r>
        <w:r w:rsidDel="00000000" w:rsidR="00000000" w:rsidRPr="00000000">
          <w:rPr>
            <w:sz w:val="28"/>
            <w:szCs w:val="28"/>
            <w:rtl w:val="0"/>
          </w:rPr>
          <w:t xml:space="preserve">cross will be shown on the center of the screen.   During some delays, the cross will change into another shape for a brief duration.  This shape will be either a "circle", "triangle", or "square".</w:t>
        </w:r>
      </w:ins>
    </w:p>
    <w:p w:rsidR="00000000" w:rsidDel="00000000" w:rsidP="00000000" w:rsidRDefault="00000000" w:rsidRPr="00000000" w14:paraId="00000032">
      <w:pPr>
        <w:shd w:fill="f5f5f5" w:val="clear"/>
        <w:spacing w:after="460" w:lineRule="auto"/>
        <w:rPr>
          <w:ins w:author="Richard Ivry" w:id="29" w:date="2024-09-13T18:07:00Z"/>
          <w:sz w:val="28"/>
          <w:szCs w:val="28"/>
        </w:rPr>
      </w:pPr>
      <w:ins w:author="Richard Ivry" w:id="29" w:date="2024-09-13T18:07:00Z">
        <w:r w:rsidDel="00000000" w:rsidR="00000000" w:rsidRPr="00000000">
          <w:rPr>
            <w:sz w:val="28"/>
            <w:szCs w:val="28"/>
            <w:rtl w:val="0"/>
          </w:rPr>
          <w:t xml:space="preserve">Pay close attention to the change in shape because, after it disappears, you may be asked what shape you just saw.</w:t>
        </w:r>
      </w:ins>
    </w:p>
    <w:p w:rsidR="00000000" w:rsidDel="00000000" w:rsidP="00000000" w:rsidRDefault="00000000" w:rsidRPr="00000000" w14:paraId="00000033">
      <w:pPr>
        <w:shd w:fill="f5f5f5" w:val="clear"/>
        <w:spacing w:after="460" w:lineRule="auto"/>
        <w:rPr>
          <w:ins w:author="Richard Ivry" w:id="29" w:date="2024-09-13T18:07:00Z"/>
          <w:sz w:val="28"/>
          <w:szCs w:val="28"/>
        </w:rPr>
      </w:pPr>
      <w:ins w:author="Richard Ivry" w:id="29" w:date="2024-09-13T18:07:00Z">
        <w:r w:rsidDel="00000000" w:rsidR="00000000" w:rsidRPr="00000000">
          <w:rPr>
            <w:sz w:val="28"/>
            <w:szCs w:val="28"/>
            <w:rtl w:val="0"/>
          </w:rPr>
          <w:t xml:space="preserve">Press the "Z" key if it is a triangle; "V" key if it is a circle; or "M" key if it is a square on your keyboard. Respond as quickly as possible.</w:t>
        </w:r>
      </w:ins>
    </w:p>
    <w:p w:rsidR="00000000" w:rsidDel="00000000" w:rsidP="00000000" w:rsidRDefault="00000000" w:rsidRPr="00000000" w14:paraId="00000034">
      <w:pPr>
        <w:shd w:fill="f5f5f5" w:val="clear"/>
        <w:spacing w:after="160" w:lineRule="auto"/>
        <w:rPr>
          <w:ins w:author="Richard Ivry" w:id="29" w:date="2024-09-13T18:07:00Z"/>
          <w:sz w:val="28"/>
          <w:szCs w:val="28"/>
        </w:rPr>
      </w:pPr>
      <w:ins w:author="Richard Ivry" w:id="29" w:date="2024-09-13T18:07:00Z">
        <w:r w:rsidDel="00000000" w:rsidR="00000000" w:rsidRPr="00000000">
          <w:rPr>
            <w:sz w:val="28"/>
            <w:szCs w:val="28"/>
            <w:rtl w:val="0"/>
          </w:rPr>
          <w:t xml:space="preserve">If you answer correctly, you will see the message, "correct" and no points will be lost.   </w:t>
        </w:r>
      </w:ins>
    </w:p>
    <w:p w:rsidR="00000000" w:rsidDel="00000000" w:rsidP="00000000" w:rsidRDefault="00000000" w:rsidRPr="00000000" w14:paraId="00000035">
      <w:pPr>
        <w:shd w:fill="f5f5f5" w:val="clear"/>
        <w:spacing w:after="160" w:lineRule="auto"/>
        <w:rPr>
          <w:ins w:author="Richard Ivry" w:id="29" w:date="2024-09-13T18:07:00Z"/>
          <w:sz w:val="28"/>
          <w:szCs w:val="28"/>
        </w:rPr>
      </w:pPr>
      <w:ins w:author="Richard Ivry" w:id="29" w:date="2024-09-13T18:07:00Z">
        <w:r w:rsidDel="00000000" w:rsidR="00000000" w:rsidRPr="00000000">
          <w:rPr>
            <w:rtl w:val="0"/>
          </w:rPr>
        </w:r>
      </w:ins>
    </w:p>
    <w:p w:rsidR="00000000" w:rsidDel="00000000" w:rsidP="00000000" w:rsidRDefault="00000000" w:rsidRPr="00000000" w14:paraId="00000036">
      <w:pPr>
        <w:shd w:fill="f5f5f5" w:val="clear"/>
        <w:spacing w:after="160" w:lineRule="auto"/>
        <w:rPr>
          <w:ins w:author="Richard Ivry" w:id="29" w:date="2024-09-13T18:07:00Z"/>
          <w:sz w:val="28"/>
          <w:szCs w:val="28"/>
        </w:rPr>
      </w:pPr>
      <w:ins w:author="Richard Ivry" w:id="29" w:date="2024-09-13T18:07:00Z">
        <w:r w:rsidDel="00000000" w:rsidR="00000000" w:rsidRPr="00000000">
          <w:rPr>
            <w:sz w:val="28"/>
            <w:szCs w:val="28"/>
            <w:rtl w:val="0"/>
          </w:rPr>
          <w:t xml:space="preserve">However, if you answer incorrectly, you will see the message “wrong” and LOSE points. The number of points lost will be shown next to the score, allowing you to see the total score decreases. </w:t>
        </w:r>
      </w:ins>
    </w:p>
    <w:p w:rsidR="00000000" w:rsidDel="00000000" w:rsidP="00000000" w:rsidRDefault="00000000" w:rsidRPr="00000000" w14:paraId="00000037">
      <w:pPr>
        <w:shd w:fill="f5f5f5" w:val="clear"/>
        <w:spacing w:after="460" w:lineRule="auto"/>
        <w:rPr>
          <w:ins w:author="Richard Ivry" w:id="29" w:date="2024-09-13T18:07:00Z"/>
          <w:sz w:val="28"/>
          <w:szCs w:val="28"/>
        </w:rPr>
      </w:pPr>
      <w:ins w:author="Richard Ivry" w:id="29" w:date="2024-09-13T18:07:00Z">
        <w:r w:rsidDel="00000000" w:rsidR="00000000" w:rsidRPr="00000000">
          <w:rPr>
            <w:rtl w:val="0"/>
          </w:rPr>
        </w:r>
      </w:ins>
    </w:p>
    <w:p w:rsidR="00000000" w:rsidDel="00000000" w:rsidP="00000000" w:rsidRDefault="00000000" w:rsidRPr="00000000" w14:paraId="00000038">
      <w:pPr>
        <w:shd w:fill="f5f5f5" w:val="clear"/>
        <w:spacing w:after="460" w:lineRule="auto"/>
        <w:rPr>
          <w:ins w:author="Richard Ivry" w:id="29" w:date="2024-09-13T18:07:00Z"/>
          <w:sz w:val="28"/>
          <w:szCs w:val="28"/>
        </w:rPr>
      </w:pPr>
      <w:ins w:author="Richard Ivry" w:id="29" w:date="2024-09-13T18:07:00Z">
        <w:r w:rsidDel="00000000" w:rsidR="00000000" w:rsidRPr="00000000">
          <w:rPr>
            <w:sz w:val="28"/>
            <w:szCs w:val="28"/>
            <w:rtl w:val="0"/>
          </w:rPr>
          <w:t xml:space="preserve">To avoid losing these points, you should refrain from using your phone, engaging in other activities, or speaking with the experimenter during the delay. </w:t>
        </w:r>
      </w:ins>
    </w:p>
    <w:p w:rsidR="00000000" w:rsidDel="00000000" w:rsidP="00000000" w:rsidRDefault="00000000" w:rsidRPr="00000000" w14:paraId="00000039">
      <w:pPr>
        <w:shd w:fill="f5f5f5" w:val="clear"/>
        <w:spacing w:after="460" w:lineRule="auto"/>
        <w:rPr>
          <w:ins w:author="Richard Ivry" w:id="29" w:date="2024-09-13T18:07:00Z"/>
          <w:sz w:val="28"/>
          <w:szCs w:val="28"/>
        </w:rPr>
      </w:pPr>
      <w:ins w:author="Richard Ivry" w:id="29" w:date="2024-09-13T18:07:00Z">
        <w:r w:rsidDel="00000000" w:rsidR="00000000" w:rsidRPr="00000000">
          <w:rPr>
            <w:sz w:val="28"/>
            <w:szCs w:val="28"/>
            <w:rtl w:val="0"/>
          </w:rPr>
          <w:br w:type="textWrapping"/>
          <w:t xml:space="preserve">Once the delay has passed, a new category will appear, and you will resume recalling words.</w:t>
        </w:r>
      </w:ins>
    </w:p>
    <w:p w:rsidR="00000000" w:rsidDel="00000000" w:rsidP="00000000" w:rsidRDefault="00000000" w:rsidRPr="00000000" w14:paraId="0000003A">
      <w:pPr>
        <w:shd w:fill="f5f5f5" w:val="clear"/>
        <w:spacing w:after="460" w:lineRule="auto"/>
        <w:rPr>
          <w:sz w:val="28"/>
          <w:szCs w:val="28"/>
        </w:rPr>
      </w:pPr>
      <w:r w:rsidDel="00000000" w:rsidR="00000000" w:rsidRPr="00000000">
        <w:rPr>
          <w:rtl w:val="0"/>
        </w:rPr>
      </w:r>
    </w:p>
    <w:p w:rsidR="00000000" w:rsidDel="00000000" w:rsidP="00000000" w:rsidRDefault="00000000" w:rsidRPr="00000000" w14:paraId="0000003B">
      <w:pPr>
        <w:shd w:fill="f5f5f5" w:val="clear"/>
        <w:spacing w:after="460" w:lineRule="auto"/>
        <w:rPr>
          <w:del w:author="Richard Ivry" w:id="30" w:date="2024-09-13T18:05:26Z"/>
          <w:sz w:val="28"/>
          <w:szCs w:val="28"/>
        </w:rPr>
      </w:pPr>
      <w:r w:rsidDel="00000000" w:rsidR="00000000" w:rsidRPr="00000000">
        <w:rPr>
          <w:sz w:val="28"/>
          <w:szCs w:val="28"/>
          <w:rtl w:val="0"/>
        </w:rPr>
        <w:br w:type="textWrapping"/>
      </w:r>
      <w:del w:author="Richard Ivry" w:id="30" w:date="2024-09-13T18:05:26Z">
        <w:r w:rsidDel="00000000" w:rsidR="00000000" w:rsidRPr="00000000">
          <w:rPr>
            <w:sz w:val="28"/>
            <w:szCs w:val="28"/>
            <w:rtl w:val="0"/>
          </w:rPr>
          <w:delText xml:space="preserve">Please refrain from using your phone,engaging in other activities, or speaking with the experimenter. If you have any concerns, you may ask the experimenter for assistance at any time. </w:delText>
        </w:r>
      </w:del>
    </w:p>
    <w:p w:rsidR="00000000" w:rsidDel="00000000" w:rsidP="00000000" w:rsidRDefault="00000000" w:rsidRPr="00000000" w14:paraId="0000003C">
      <w:pPr>
        <w:shd w:fill="f5f5f5" w:val="clear"/>
        <w:spacing w:after="460" w:lineRule="auto"/>
        <w:rPr>
          <w:del w:author="Richard Ivry" w:id="30" w:date="2024-09-13T18:05:26Z"/>
          <w:sz w:val="28"/>
          <w:szCs w:val="28"/>
        </w:rPr>
      </w:pPr>
      <w:del w:author="Richard Ivry" w:id="30" w:date="2024-09-13T18:05:26Z">
        <w:r w:rsidDel="00000000" w:rsidR="00000000" w:rsidRPr="00000000">
          <w:rPr>
            <w:sz w:val="28"/>
            <w:szCs w:val="28"/>
            <w:rtl w:val="0"/>
          </w:rPr>
          <w:br w:type="textWrapping"/>
          <w:delText xml:space="preserve">Once the delay has passed, a new category will appear, and you will resume recalling words.</w:delText>
        </w:r>
      </w:del>
    </w:p>
    <w:p w:rsidR="00000000" w:rsidDel="00000000" w:rsidP="00000000" w:rsidRDefault="00000000" w:rsidRPr="00000000" w14:paraId="0000003D">
      <w:pPr>
        <w:rPr>
          <w:del w:author="Richard Ivry" w:id="30" w:date="2024-09-13T18:05:26Z"/>
          <w:sz w:val="14"/>
          <w:szCs w:val="14"/>
        </w:rPr>
      </w:pPr>
      <w:del w:author="Richard Ivry" w:id="30" w:date="2024-09-13T18:05:26Z">
        <w:r w:rsidDel="00000000" w:rsidR="00000000" w:rsidRPr="00000000">
          <w:rPr>
            <w:rtl w:val="0"/>
          </w:rPr>
        </w:r>
      </w:del>
    </w:p>
    <w:p w:rsidR="00000000" w:rsidDel="00000000" w:rsidP="00000000" w:rsidRDefault="00000000" w:rsidRPr="00000000" w14:paraId="0000003E">
      <w:pPr>
        <w:pStyle w:val="Heading1"/>
        <w:keepNext w:val="0"/>
        <w:keepLines w:val="0"/>
        <w:spacing w:after="160" w:before="0" w:line="264" w:lineRule="auto"/>
        <w:rPr>
          <w:del w:author="Richard Ivry" w:id="30" w:date="2024-09-13T18:05:26Z"/>
          <w:sz w:val="46"/>
          <w:szCs w:val="46"/>
        </w:rPr>
      </w:pPr>
      <w:del w:author="Richard Ivry" w:id="30" w:date="2024-09-13T18:05:26Z">
        <w:bookmarkStart w:colFirst="0" w:colLast="0" w:name="_xnygmmqvwi4k" w:id="6"/>
        <w:bookmarkEnd w:id="6"/>
        <w:r w:rsidDel="00000000" w:rsidR="00000000" w:rsidRPr="00000000">
          <w:rPr>
            <w:sz w:val="46"/>
            <w:szCs w:val="46"/>
            <w:rtl w:val="0"/>
          </w:rPr>
          <w:delText xml:space="preserve">Pay attention to the Shape during the Time Delay</w:delText>
        </w:r>
      </w:del>
    </w:p>
    <w:p w:rsidR="00000000" w:rsidDel="00000000" w:rsidP="00000000" w:rsidRDefault="00000000" w:rsidRPr="00000000" w14:paraId="0000003F">
      <w:pPr>
        <w:rPr>
          <w:del w:author="Richard Ivry" w:id="30" w:date="2024-09-13T18:05:26Z"/>
          <w:sz w:val="14"/>
          <w:szCs w:val="14"/>
        </w:rPr>
      </w:pPr>
      <w:del w:author="Richard Ivry" w:id="30" w:date="2024-09-13T18:05:26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40">
      <w:pPr>
        <w:shd w:fill="f5f5f5" w:val="clear"/>
        <w:spacing w:after="460" w:lineRule="auto"/>
        <w:rPr>
          <w:del w:author="Richard Ivry" w:id="31" w:date="2024-09-13T18:05:46Z"/>
          <w:sz w:val="28"/>
          <w:szCs w:val="28"/>
        </w:rPr>
      </w:pPr>
      <w:del w:author="Richard Ivry" w:id="31" w:date="2024-09-13T18:05:46Z">
        <w:r w:rsidDel="00000000" w:rsidR="00000000" w:rsidRPr="00000000">
          <w:rPr>
            <w:sz w:val="28"/>
            <w:szCs w:val="28"/>
            <w:rtl w:val="0"/>
          </w:rPr>
          <w:delText xml:space="preserve">During the delay, a cross will appear on the screen.</w:delText>
        </w:r>
      </w:del>
    </w:p>
    <w:p w:rsidR="00000000" w:rsidDel="00000000" w:rsidP="00000000" w:rsidRDefault="00000000" w:rsidRPr="00000000" w14:paraId="00000041">
      <w:pPr>
        <w:rPr>
          <w:del w:author="Richard Ivry" w:id="31" w:date="2024-09-13T18:05:46Z"/>
          <w:sz w:val="14"/>
          <w:szCs w:val="14"/>
        </w:rPr>
      </w:pPr>
      <w:del w:author="Richard Ivry" w:id="31" w:date="2024-09-13T18:05:46Z">
        <w:r w:rsidDel="00000000" w:rsidR="00000000" w:rsidRPr="00000000">
          <w:rPr>
            <w:rtl w:val="0"/>
          </w:rPr>
        </w:r>
      </w:del>
    </w:p>
    <w:p w:rsidR="00000000" w:rsidDel="00000000" w:rsidP="00000000" w:rsidRDefault="00000000" w:rsidRPr="00000000" w14:paraId="00000042">
      <w:pPr>
        <w:shd w:fill="f5f5f5" w:val="clear"/>
        <w:spacing w:after="160" w:lineRule="auto"/>
        <w:rPr>
          <w:del w:author="Richard Ivry" w:id="31" w:date="2024-09-13T18:05:46Z"/>
          <w:sz w:val="28"/>
          <w:szCs w:val="28"/>
        </w:rPr>
      </w:pPr>
      <w:del w:author="Richard Ivry" w:id="31" w:date="2024-09-13T18:05:46Z">
        <w:r w:rsidDel="00000000" w:rsidR="00000000" w:rsidRPr="00000000">
          <w:rPr>
            <w:sz w:val="28"/>
            <w:szCs w:val="28"/>
            <w:rtl w:val="0"/>
          </w:rPr>
          <w:delText xml:space="preserve">After a certain period</w:delText>
        </w:r>
        <w:r w:rsidDel="00000000" w:rsidR="00000000" w:rsidRPr="00000000">
          <w:rPr>
            <w:sz w:val="28"/>
            <w:szCs w:val="28"/>
            <w:shd w:fill="f5f5f5" w:val="clear"/>
            <w:rtl w:val="0"/>
          </w:rPr>
          <w:delText xml:space="preserve">, </w:delText>
        </w:r>
        <w:r w:rsidDel="00000000" w:rsidR="00000000" w:rsidRPr="00000000">
          <w:rPr>
            <w:b w:val="1"/>
            <w:sz w:val="28"/>
            <w:szCs w:val="28"/>
            <w:rtl w:val="0"/>
          </w:rPr>
          <w:delText xml:space="preserve">in a few randomly selected trials</w:delText>
        </w:r>
        <w:r w:rsidDel="00000000" w:rsidR="00000000" w:rsidRPr="00000000">
          <w:rPr>
            <w:sz w:val="28"/>
            <w:szCs w:val="28"/>
            <w:shd w:fill="f5f5f5" w:val="clear"/>
            <w:rtl w:val="0"/>
          </w:rPr>
          <w:delText xml:space="preserve">,</w:delText>
        </w:r>
        <w:r w:rsidDel="00000000" w:rsidR="00000000" w:rsidRPr="00000000">
          <w:rPr>
            <w:sz w:val="28"/>
            <w:szCs w:val="28"/>
            <w:rtl w:val="0"/>
          </w:rPr>
          <w:delText xml:space="preserve"> the cross will randomly change into a shape for a brief duration. </w:delText>
        </w:r>
      </w:del>
    </w:p>
    <w:p w:rsidR="00000000" w:rsidDel="00000000" w:rsidP="00000000" w:rsidRDefault="00000000" w:rsidRPr="00000000" w14:paraId="00000043">
      <w:pPr>
        <w:shd w:fill="f5f5f5" w:val="clear"/>
        <w:spacing w:after="160" w:lineRule="auto"/>
        <w:rPr>
          <w:ins w:author="Richard Ivry" w:id="31" w:date="2024-09-13T18:05:46Z"/>
          <w:del w:author="Richard Ivry" w:id="31" w:date="2024-09-13T18:05:46Z"/>
          <w:sz w:val="28"/>
          <w:szCs w:val="28"/>
        </w:rPr>
      </w:pPr>
      <w:del w:author="Richard Ivry" w:id="31" w:date="2024-09-13T18:05:46Z">
        <w:r w:rsidDel="00000000" w:rsidR="00000000" w:rsidRPr="00000000">
          <w:rPr>
            <w:sz w:val="28"/>
            <w:szCs w:val="28"/>
            <w:rtl w:val="0"/>
          </w:rPr>
          <w:br w:type="textWrapping"/>
          <w:delText xml:space="preserve">The shape could be a "circle", "triangle", or "square".</w:delText>
        </w:r>
      </w:del>
      <w:ins w:author="Richard Ivry" w:id="31" w:date="2024-09-13T18:05:46Z">
        <w:del w:author="Richard Ivry" w:id="31" w:date="2024-09-13T18:05:46Z">
          <w:r w:rsidDel="00000000" w:rsidR="00000000" w:rsidRPr="00000000">
            <w:rPr>
              <w:rtl w:val="0"/>
            </w:rPr>
          </w:r>
        </w:del>
      </w:ins>
    </w:p>
    <w:p w:rsidR="00000000" w:rsidDel="00000000" w:rsidP="00000000" w:rsidRDefault="00000000" w:rsidRPr="00000000" w14:paraId="00000044">
      <w:pPr>
        <w:shd w:fill="f5f5f5" w:val="clear"/>
        <w:spacing w:after="160" w:lineRule="auto"/>
        <w:rPr>
          <w:ins w:author="Richard Ivry" w:id="31" w:date="2024-09-13T18:05:46Z"/>
          <w:del w:author="Richard Ivry" w:id="31" w:date="2024-09-13T18:05:46Z"/>
          <w:sz w:val="28"/>
          <w:szCs w:val="28"/>
        </w:rPr>
      </w:pPr>
      <w:ins w:author="Richard Ivry" w:id="31" w:date="2024-09-13T18:05:46Z">
        <w:del w:author="Richard Ivry" w:id="31" w:date="2024-09-13T18:05:46Z">
          <w:r w:rsidDel="00000000" w:rsidR="00000000" w:rsidRPr="00000000">
            <w:rPr>
              <w:rtl w:val="0"/>
            </w:rPr>
          </w:r>
        </w:del>
      </w:ins>
    </w:p>
    <w:p w:rsidR="00000000" w:rsidDel="00000000" w:rsidP="00000000" w:rsidRDefault="00000000" w:rsidRPr="00000000" w14:paraId="00000045">
      <w:pPr>
        <w:shd w:fill="f5f5f5" w:val="clear"/>
        <w:spacing w:after="460" w:lineRule="auto"/>
        <w:rPr>
          <w:ins w:author="Richard Ivry" w:id="31" w:date="2024-09-13T18:05:46Z"/>
          <w:del w:author="Richard Ivry" w:id="31" w:date="2024-09-13T18:05:46Z"/>
          <w:sz w:val="28"/>
          <w:szCs w:val="28"/>
        </w:rPr>
      </w:pPr>
      <w:ins w:author="Richard Ivry" w:id="31" w:date="2024-09-13T18:05:46Z">
        <w:del w:author="Richard Ivry" w:id="31" w:date="2024-09-13T18:05:46Z">
          <w:r w:rsidDel="00000000" w:rsidR="00000000" w:rsidRPr="00000000">
            <w:rPr>
              <w:sz w:val="28"/>
              <w:szCs w:val="28"/>
              <w:rtl w:val="0"/>
            </w:rPr>
            <w:br w:type="textWrapping"/>
            <w:delText xml:space="preserve">Once the delay has passed, a new category will appear, and you will resume recalling words.</w:delText>
          </w:r>
        </w:del>
      </w:ins>
    </w:p>
    <w:p w:rsidR="00000000" w:rsidDel="00000000" w:rsidP="00000000" w:rsidRDefault="00000000" w:rsidRPr="00000000" w14:paraId="00000046">
      <w:pPr>
        <w:rPr>
          <w:ins w:author="Richard Ivry" w:id="31" w:date="2024-09-13T18:05:46Z"/>
          <w:sz w:val="28"/>
          <w:szCs w:val="28"/>
        </w:rPr>
      </w:pPr>
      <w:ins w:author="Richard Ivry" w:id="31" w:date="2024-09-13T18:05:46Z">
        <w:r w:rsidDel="00000000" w:rsidR="00000000" w:rsidRPr="00000000">
          <w:rPr>
            <w:rtl w:val="0"/>
          </w:rPr>
        </w:r>
      </w:ins>
    </w:p>
    <w:p w:rsidR="00000000" w:rsidDel="00000000" w:rsidP="00000000" w:rsidRDefault="00000000" w:rsidRPr="00000000" w14:paraId="00000047">
      <w:pPr>
        <w:pStyle w:val="Heading1"/>
        <w:keepNext w:val="0"/>
        <w:keepLines w:val="0"/>
        <w:spacing w:after="160" w:before="0" w:line="264" w:lineRule="auto"/>
        <w:rPr>
          <w:ins w:author="Richard Ivry" w:id="31" w:date="2024-09-13T18:05:46Z"/>
          <w:sz w:val="28"/>
          <w:szCs w:val="28"/>
        </w:rPr>
      </w:pPr>
      <w:ins w:author="Richard Ivry" w:id="31" w:date="2024-09-13T18:05:46Z">
        <w:bookmarkStart w:colFirst="0" w:colLast="0" w:name="_6g4hyz7l234y" w:id="7"/>
        <w:bookmarkEnd w:id="7"/>
        <w:r w:rsidDel="00000000" w:rsidR="00000000" w:rsidRPr="00000000">
          <w:rPr>
            <w:sz w:val="28"/>
            <w:szCs w:val="28"/>
            <w:rtl w:val="0"/>
          </w:rPr>
          <w:t xml:space="preserve">Example of Shape Change during the Time Delay</w:t>
        </w:r>
      </w:ins>
    </w:p>
    <w:p w:rsidR="00000000" w:rsidDel="00000000" w:rsidP="00000000" w:rsidRDefault="00000000" w:rsidRPr="00000000" w14:paraId="00000048">
      <w:pPr>
        <w:rPr>
          <w:ins w:author="Richard Ivry" w:id="31" w:date="2024-09-13T18:05:46Z"/>
          <w:sz w:val="28"/>
          <w:szCs w:val="28"/>
        </w:rPr>
      </w:pPr>
      <w:ins w:author="Richard Ivry" w:id="31" w:date="2024-09-13T18:05:46Z">
        <w:r w:rsidDel="00000000" w:rsidR="00000000" w:rsidRPr="00000000">
          <w:pict>
            <v:rect style="width:0.0pt;height:1.5pt" o:hr="t" o:hrstd="t" o:hralign="center" fillcolor="#A0A0A0" stroked="f"/>
          </w:pict>
        </w:r>
        <w:r w:rsidDel="00000000" w:rsidR="00000000" w:rsidRPr="00000000">
          <w:rPr>
            <w:rtl w:val="0"/>
          </w:rPr>
        </w:r>
      </w:ins>
    </w:p>
    <w:p w:rsidR="00000000" w:rsidDel="00000000" w:rsidP="00000000" w:rsidRDefault="00000000" w:rsidRPr="00000000" w14:paraId="00000049">
      <w:pPr>
        <w:shd w:fill="f5f5f5" w:val="clear"/>
        <w:spacing w:after="160" w:lineRule="auto"/>
        <w:rPr>
          <w:ins w:author="Richard Ivry" w:id="31" w:date="2024-09-13T18:05:46Z"/>
          <w:sz w:val="28"/>
          <w:szCs w:val="28"/>
        </w:rPr>
      </w:pPr>
      <w:ins w:author="Richard Ivry" w:id="31" w:date="2024-09-13T18:05:46Z">
        <w:r w:rsidDel="00000000" w:rsidR="00000000" w:rsidRPr="00000000">
          <w:rPr>
            <w:rtl w:val="0"/>
          </w:rPr>
        </w:r>
      </w:ins>
    </w:p>
    <w:p w:rsidR="00000000" w:rsidDel="00000000" w:rsidP="00000000" w:rsidRDefault="00000000" w:rsidRPr="00000000" w14:paraId="0000004A">
      <w:pPr>
        <w:shd w:fill="f5f5f5" w:val="clear"/>
        <w:spacing w:after="160" w:lineRule="auto"/>
        <w:rPr>
          <w:ins w:author="Richard Ivry" w:id="31" w:date="2024-09-13T18:05:46Z"/>
          <w:sz w:val="28"/>
          <w:szCs w:val="28"/>
        </w:rPr>
      </w:pPr>
      <w:ins w:author="Richard Ivry" w:id="31" w:date="2024-09-13T18:05:46Z">
        <w:r w:rsidDel="00000000" w:rsidR="00000000" w:rsidRPr="00000000">
          <w:rPr>
            <w:rtl w:val="0"/>
          </w:rPr>
        </w:r>
      </w:ins>
    </w:p>
    <w:p w:rsidR="00000000" w:rsidDel="00000000" w:rsidP="00000000" w:rsidRDefault="00000000" w:rsidRPr="00000000" w14:paraId="0000004B">
      <w:pPr>
        <w:shd w:fill="f5f5f5" w:val="clear"/>
        <w:spacing w:after="160" w:lineRule="auto"/>
        <w:rPr>
          <w:sz w:val="28"/>
          <w:szCs w:val="28"/>
        </w:rPr>
      </w:pPr>
      <w:r w:rsidDel="00000000" w:rsidR="00000000" w:rsidRPr="00000000">
        <w:rPr>
          <w:rtl w:val="0"/>
        </w:rPr>
      </w:r>
    </w:p>
    <w:p w:rsidR="00000000" w:rsidDel="00000000" w:rsidP="00000000" w:rsidRDefault="00000000" w:rsidRPr="00000000" w14:paraId="0000004C">
      <w:pPr>
        <w:rPr>
          <w:sz w:val="14"/>
          <w:szCs w:val="14"/>
        </w:rPr>
      </w:pPr>
      <w:r w:rsidDel="00000000" w:rsidR="00000000" w:rsidRPr="00000000">
        <w:rPr>
          <w:rtl w:val="0"/>
        </w:rPr>
      </w:r>
    </w:p>
    <w:p w:rsidR="00000000" w:rsidDel="00000000" w:rsidP="00000000" w:rsidRDefault="00000000" w:rsidRPr="00000000" w14:paraId="0000004D">
      <w:pPr>
        <w:shd w:fill="f5f5f5" w:val="clear"/>
        <w:spacing w:after="160" w:lineRule="auto"/>
        <w:rPr>
          <w:sz w:val="28"/>
          <w:szCs w:val="28"/>
        </w:rPr>
      </w:pPr>
      <w:r w:rsidDel="00000000" w:rsidR="00000000" w:rsidRPr="00000000">
        <w:rPr>
          <w:sz w:val="28"/>
          <w:szCs w:val="28"/>
          <w:rtl w:val="0"/>
        </w:rPr>
        <w:t xml:space="preserve">Below is an example of the square shape.</w:t>
      </w:r>
    </w:p>
    <w:p w:rsidR="00000000" w:rsidDel="00000000" w:rsidP="00000000" w:rsidRDefault="00000000" w:rsidRPr="00000000" w14:paraId="0000004E">
      <w:pPr>
        <w:rPr>
          <w:sz w:val="14"/>
          <w:szCs w:val="14"/>
        </w:rPr>
      </w:pPr>
      <w:r w:rsidDel="00000000" w:rsidR="00000000" w:rsidRPr="00000000">
        <w:rPr>
          <w:rtl w:val="0"/>
        </w:rPr>
      </w:r>
    </w:p>
    <w:p w:rsidR="00000000" w:rsidDel="00000000" w:rsidP="00000000" w:rsidRDefault="00000000" w:rsidRPr="00000000" w14:paraId="0000004F">
      <w:pPr>
        <w:pStyle w:val="Heading1"/>
        <w:keepNext w:val="0"/>
        <w:keepLines w:val="0"/>
        <w:spacing w:after="160" w:before="0" w:line="264" w:lineRule="auto"/>
        <w:rPr>
          <w:del w:author="Richard Ivry" w:id="32" w:date="2024-09-13T18:11:56Z"/>
          <w:sz w:val="46"/>
          <w:szCs w:val="46"/>
        </w:rPr>
      </w:pPr>
      <w:del w:author="Richard Ivry" w:id="32" w:date="2024-09-13T18:11:56Z">
        <w:bookmarkStart w:colFirst="0" w:colLast="0" w:name="_dc8rlaq8feux" w:id="8"/>
        <w:bookmarkEnd w:id="8"/>
        <w:r w:rsidDel="00000000" w:rsidR="00000000" w:rsidRPr="00000000">
          <w:rPr>
            <w:sz w:val="46"/>
            <w:szCs w:val="46"/>
            <w:rtl w:val="0"/>
          </w:rPr>
          <w:delText xml:space="preserve">Answer the question and receive feedback</w:delText>
        </w:r>
      </w:del>
    </w:p>
    <w:p w:rsidR="00000000" w:rsidDel="00000000" w:rsidP="00000000" w:rsidRDefault="00000000" w:rsidRPr="00000000" w14:paraId="00000050">
      <w:pPr>
        <w:rPr>
          <w:del w:author="Richard Ivry" w:id="32" w:date="2024-09-13T18:11:56Z"/>
          <w:sz w:val="14"/>
          <w:szCs w:val="14"/>
        </w:rPr>
      </w:pPr>
      <w:del w:author="Richard Ivry" w:id="32" w:date="2024-09-13T18:11:56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51">
      <w:pPr>
        <w:shd w:fill="f5f5f5" w:val="clear"/>
        <w:spacing w:after="460" w:lineRule="auto"/>
        <w:rPr>
          <w:del w:author="Richard Ivry" w:id="32" w:date="2024-09-13T18:11:56Z"/>
          <w:sz w:val="28"/>
          <w:szCs w:val="28"/>
        </w:rPr>
      </w:pPr>
      <w:del w:author="Richard Ivry" w:id="32" w:date="2024-09-13T18:11:56Z">
        <w:r w:rsidDel="00000000" w:rsidR="00000000" w:rsidRPr="00000000">
          <w:rPr>
            <w:sz w:val="28"/>
            <w:szCs w:val="28"/>
            <w:rtl w:val="0"/>
          </w:rPr>
          <w:delText xml:space="preserve">Pay close attention to the shape because, after it disappears, you will occisionally be asked what shape you just see.</w:delText>
        </w:r>
      </w:del>
    </w:p>
    <w:p w:rsidR="00000000" w:rsidDel="00000000" w:rsidP="00000000" w:rsidRDefault="00000000" w:rsidRPr="00000000" w14:paraId="00000052">
      <w:pPr>
        <w:shd w:fill="f5f5f5" w:val="clear"/>
        <w:spacing w:after="460" w:lineRule="auto"/>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Press the "Z" key if it is a triangle; "V" key if it is a circle; or "M" key if it is a square on your keyboard. Respond as quickly as possible.</w:t>
      </w:r>
    </w:p>
    <w:p w:rsidR="00000000" w:rsidDel="00000000" w:rsidP="00000000" w:rsidRDefault="00000000" w:rsidRPr="00000000" w14:paraId="00000053">
      <w:pPr>
        <w:shd w:fill="f5f5f5" w:val="clear"/>
        <w:spacing w:after="160" w:lineRule="auto"/>
        <w:rPr>
          <w:del w:author="Richard Ivry" w:id="33" w:date="2024-09-13T18:12:01Z"/>
          <w:sz w:val="28"/>
          <w:szCs w:val="28"/>
        </w:rPr>
      </w:pPr>
      <w:del w:author="Richard Ivry" w:id="33" w:date="2024-09-13T18:12:01Z">
        <w:r w:rsidDel="00000000" w:rsidR="00000000" w:rsidRPr="00000000">
          <w:rPr>
            <w:sz w:val="28"/>
            <w:szCs w:val="28"/>
            <w:rtl w:val="0"/>
          </w:rPr>
          <w:delText xml:space="preserve">You will see your total score in the center. If you answer correctly, you will receive a "correct" feedback below the total score and no points will be lost.</w:delText>
        </w:r>
      </w:del>
    </w:p>
    <w:p w:rsidR="00000000" w:rsidDel="00000000" w:rsidP="00000000" w:rsidRDefault="00000000" w:rsidRPr="00000000" w14:paraId="00000054">
      <w:pPr>
        <w:rPr>
          <w:del w:author="Richard Ivry" w:id="33" w:date="2024-09-13T18:12:01Z"/>
          <w:sz w:val="14"/>
          <w:szCs w:val="14"/>
        </w:rPr>
      </w:pPr>
      <w:del w:author="Richard Ivry" w:id="33" w:date="2024-09-13T18:12:01Z">
        <w:r w:rsidDel="00000000" w:rsidR="00000000" w:rsidRPr="00000000">
          <w:rPr>
            <w:rtl w:val="0"/>
          </w:rPr>
        </w:r>
      </w:del>
    </w:p>
    <w:p w:rsidR="00000000" w:rsidDel="00000000" w:rsidP="00000000" w:rsidRDefault="00000000" w:rsidRPr="00000000" w14:paraId="00000055">
      <w:pPr>
        <w:shd w:fill="f5f5f5" w:val="clear"/>
        <w:rPr>
          <w:del w:author="Richard Ivry" w:id="33" w:date="2024-09-13T18:12:01Z"/>
          <w:sz w:val="28"/>
          <w:szCs w:val="28"/>
        </w:rPr>
      </w:pPr>
      <w:del w:author="Richard Ivry" w:id="33" w:date="2024-09-13T18:12:01Z">
        <w:r w:rsidDel="00000000" w:rsidR="00000000" w:rsidRPr="00000000">
          <w:rPr>
            <w:sz w:val="14"/>
            <w:szCs w:val="14"/>
            <w:rtl w:val="0"/>
          </w:rPr>
          <w:br w:type="textWrapping"/>
        </w:r>
        <w:r w:rsidDel="00000000" w:rsidR="00000000" w:rsidRPr="00000000">
          <w:rPr>
            <w:sz w:val="28"/>
            <w:szCs w:val="28"/>
            <w:rtl w:val="0"/>
          </w:rPr>
          <w:delText xml:space="preserve">Conversely, if you answer incorrectly, you will lose points and receive a "wrong" feedback below the score. The number of points lost will be shown next to the score, allowing you to see the total score decreases. </w:delText>
        </w:r>
      </w:del>
    </w:p>
    <w:p w:rsidR="00000000" w:rsidDel="00000000" w:rsidP="00000000" w:rsidRDefault="00000000" w:rsidRPr="00000000" w14:paraId="00000056">
      <w:pPr>
        <w:shd w:fill="f5f5f5" w:val="clear"/>
        <w:rPr>
          <w:sz w:val="28"/>
          <w:szCs w:val="28"/>
        </w:rPr>
      </w:pPr>
      <w:r w:rsidDel="00000000" w:rsidR="00000000" w:rsidRPr="00000000">
        <w:rPr>
          <w:rtl w:val="0"/>
        </w:rPr>
      </w:r>
    </w:p>
    <w:p w:rsidR="00000000" w:rsidDel="00000000" w:rsidP="00000000" w:rsidRDefault="00000000" w:rsidRPr="00000000" w14:paraId="00000057">
      <w:pPr>
        <w:rPr>
          <w:sz w:val="14"/>
          <w:szCs w:val="14"/>
        </w:rPr>
      </w:pPr>
      <w:r w:rsidDel="00000000" w:rsidR="00000000" w:rsidRPr="00000000">
        <w:rPr>
          <w:rtl w:val="0"/>
        </w:rPr>
      </w:r>
    </w:p>
    <w:p w:rsidR="00000000" w:rsidDel="00000000" w:rsidP="00000000" w:rsidRDefault="00000000" w:rsidRPr="00000000" w14:paraId="00000058">
      <w:pPr>
        <w:rPr>
          <w:sz w:val="14"/>
          <w:szCs w:val="14"/>
        </w:rPr>
      </w:pPr>
      <w:r w:rsidDel="00000000" w:rsidR="00000000" w:rsidRPr="00000000">
        <w:rPr>
          <w:rtl w:val="0"/>
        </w:rPr>
      </w:r>
    </w:p>
    <w:p w:rsidR="00000000" w:rsidDel="00000000" w:rsidP="00000000" w:rsidRDefault="00000000" w:rsidRPr="00000000" w14:paraId="00000059">
      <w:pPr>
        <w:shd w:fill="f5f5f5" w:val="clear"/>
        <w:spacing w:after="160" w:lineRule="auto"/>
        <w:rPr>
          <w:b w:val="1"/>
          <w:sz w:val="20"/>
          <w:szCs w:val="20"/>
        </w:rPr>
      </w:pPr>
      <w:r w:rsidDel="00000000" w:rsidR="00000000" w:rsidRPr="00000000">
        <w:rPr>
          <w:b w:val="1"/>
          <w:sz w:val="28"/>
          <w:szCs w:val="28"/>
          <w:rtl w:val="0"/>
        </w:rPr>
        <w:t xml:space="preserve">This check ensures that you stay focused during the time delay, so it won’t appear in every trial. Please note that the main goal of the test is to achieve the highest total score within 45 minutes.</w:t>
      </w:r>
      <w:r w:rsidDel="00000000" w:rsidR="00000000" w:rsidRPr="00000000">
        <w:rPr>
          <w:rtl w:val="0"/>
        </w:rPr>
      </w:r>
    </w:p>
    <w:p w:rsidR="00000000" w:rsidDel="00000000" w:rsidP="00000000" w:rsidRDefault="00000000" w:rsidRPr="00000000" w14:paraId="0000005A">
      <w:pPr>
        <w:pStyle w:val="Heading1"/>
        <w:keepNext w:val="0"/>
        <w:keepLines w:val="0"/>
        <w:spacing w:after="160" w:before="0" w:line="264" w:lineRule="auto"/>
        <w:rPr>
          <w:sz w:val="46"/>
          <w:szCs w:val="46"/>
        </w:rPr>
      </w:pPr>
      <w:bookmarkStart w:colFirst="0" w:colLast="0" w:name="_kg2d5wu9w45" w:id="9"/>
      <w:bookmarkEnd w:id="9"/>
      <w:r w:rsidDel="00000000" w:rsidR="00000000" w:rsidRPr="00000000">
        <w:rPr>
          <w:rtl w:val="0"/>
        </w:rPr>
      </w:r>
    </w:p>
    <w:p w:rsidR="00000000" w:rsidDel="00000000" w:rsidP="00000000" w:rsidRDefault="00000000" w:rsidRPr="00000000" w14:paraId="0000005B">
      <w:pPr>
        <w:pStyle w:val="Heading1"/>
        <w:keepNext w:val="0"/>
        <w:keepLines w:val="0"/>
        <w:spacing w:after="160" w:before="0" w:line="264" w:lineRule="auto"/>
        <w:rPr>
          <w:sz w:val="46"/>
          <w:szCs w:val="46"/>
        </w:rPr>
      </w:pPr>
      <w:bookmarkStart w:colFirst="0" w:colLast="0" w:name="_b2u7kpwsnn67" w:id="10"/>
      <w:bookmarkEnd w:id="10"/>
      <w:r w:rsidDel="00000000" w:rsidR="00000000" w:rsidRPr="00000000">
        <w:rPr>
          <w:sz w:val="46"/>
          <w:szCs w:val="46"/>
          <w:rtl w:val="0"/>
        </w:rPr>
        <w:t xml:space="preserve">Words examples</w:t>
      </w:r>
    </w:p>
    <w:p w:rsidR="00000000" w:rsidDel="00000000" w:rsidP="00000000" w:rsidRDefault="00000000" w:rsidRPr="00000000" w14:paraId="0000005C">
      <w:pPr>
        <w:rPr>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hd w:fill="f5f5f5" w:val="clear"/>
        <w:spacing w:after="460" w:lineRule="auto"/>
        <w:rPr>
          <w:sz w:val="28"/>
          <w:szCs w:val="28"/>
        </w:rPr>
      </w:pPr>
      <w:r w:rsidDel="00000000" w:rsidR="00000000" w:rsidRPr="00000000">
        <w:rPr>
          <w:sz w:val="28"/>
          <w:szCs w:val="28"/>
          <w:rtl w:val="0"/>
        </w:rPr>
        <w:t xml:space="preserve">As an example, the category might be “TREES”, and in response, you may say “Oak”, “Pine”, “Willow”, “Cedar” and so on.</w:t>
      </w:r>
    </w:p>
    <w:p w:rsidR="00000000" w:rsidDel="00000000" w:rsidP="00000000" w:rsidRDefault="00000000" w:rsidRPr="00000000" w14:paraId="0000005E">
      <w:pPr>
        <w:shd w:fill="f5f5f5" w:val="clear"/>
        <w:spacing w:after="460" w:lineRule="auto"/>
        <w:rPr>
          <w:ins w:author="Richard Ivry" w:id="34" w:date="2024-09-13T18:12:34Z"/>
          <w:sz w:val="28"/>
          <w:szCs w:val="28"/>
        </w:rPr>
      </w:pPr>
      <w:r w:rsidDel="00000000" w:rsidR="00000000" w:rsidRPr="00000000">
        <w:rPr>
          <w:sz w:val="28"/>
          <w:szCs w:val="28"/>
          <w:rtl w:val="0"/>
        </w:rPr>
        <w:br w:type="textWrapping"/>
        <w:t xml:space="preserve">You </w:t>
      </w:r>
      <w:ins w:author="Richard Ivry" w:id="34" w:date="2024-09-13T18:12:34Z">
        <w:r w:rsidDel="00000000" w:rsidR="00000000" w:rsidRPr="00000000">
          <w:rPr>
            <w:sz w:val="28"/>
            <w:szCs w:val="28"/>
            <w:rtl w:val="0"/>
          </w:rPr>
          <w:t xml:space="preserve">will get a point for repeating the same word between categories (if it fits with each category) but you will not get a point for repeating a word within a category.</w:t>
        </w:r>
      </w:ins>
    </w:p>
    <w:p w:rsidR="00000000" w:rsidDel="00000000" w:rsidP="00000000" w:rsidRDefault="00000000" w:rsidRPr="00000000" w14:paraId="0000005F">
      <w:pPr>
        <w:shd w:fill="f5f5f5" w:val="clear"/>
        <w:spacing w:after="460" w:lineRule="auto"/>
        <w:rPr>
          <w:del w:author="Richard Ivry" w:id="34" w:date="2024-09-13T18:12:34Z"/>
          <w:sz w:val="28"/>
          <w:szCs w:val="28"/>
        </w:rPr>
      </w:pPr>
      <w:del w:author="Richard Ivry" w:id="34" w:date="2024-09-13T18:12:34Z">
        <w:r w:rsidDel="00000000" w:rsidR="00000000" w:rsidRPr="00000000">
          <w:rPr>
            <w:sz w:val="28"/>
            <w:szCs w:val="28"/>
            <w:rtl w:val="0"/>
          </w:rPr>
          <w:delText xml:space="preserve">can repeat words between categories</w:delText>
        </w:r>
      </w:del>
      <w:ins w:author="Richard Ivry" w:id="35" w:date="2024-09-13T18:12:26Z">
        <w:del w:author="Richard Ivry" w:id="34" w:date="2024-09-13T18:12:34Z">
          <w:r w:rsidDel="00000000" w:rsidR="00000000" w:rsidRPr="00000000">
            <w:rPr>
              <w:sz w:val="28"/>
              <w:szCs w:val="28"/>
              <w:rtl w:val="0"/>
            </w:rPr>
            <w:delText xml:space="preserve"> but will </w:delText>
          </w:r>
        </w:del>
      </w:ins>
      <w:del w:author="Richard Ivry" w:id="34" w:date="2024-09-13T18:12:34Z">
        <w:r w:rsidDel="00000000" w:rsidR="00000000" w:rsidRPr="00000000">
          <w:rPr>
            <w:sz w:val="28"/>
            <w:szCs w:val="28"/>
            <w:rtl w:val="0"/>
          </w:rPr>
          <w:delText xml:space="preserve">. </w:delText>
        </w:r>
      </w:del>
    </w:p>
    <w:p w:rsidR="00000000" w:rsidDel="00000000" w:rsidP="00000000" w:rsidRDefault="00000000" w:rsidRPr="00000000" w14:paraId="00000060">
      <w:pPr>
        <w:shd w:fill="f5f5f5" w:val="clear"/>
        <w:spacing w:after="300" w:lineRule="auto"/>
        <w:rPr>
          <w:sz w:val="28"/>
          <w:szCs w:val="28"/>
        </w:rPr>
      </w:pPr>
      <w:r w:rsidDel="00000000" w:rsidR="00000000" w:rsidRPr="00000000">
        <w:rPr>
          <w:rtl w:val="0"/>
        </w:rPr>
      </w:r>
    </w:p>
    <w:p w:rsidR="00000000" w:rsidDel="00000000" w:rsidP="00000000" w:rsidRDefault="00000000" w:rsidRPr="00000000" w14:paraId="00000061">
      <w:pPr>
        <w:shd w:fill="f5f5f5" w:val="clear"/>
        <w:spacing w:after="460" w:lineRule="auto"/>
        <w:rPr>
          <w:sz w:val="28"/>
          <w:szCs w:val="28"/>
        </w:rPr>
      </w:pPr>
      <w:r w:rsidDel="00000000" w:rsidR="00000000" w:rsidRPr="00000000">
        <w:rPr>
          <w:sz w:val="28"/>
          <w:szCs w:val="28"/>
          <w:rtl w:val="0"/>
        </w:rPr>
        <w:t xml:space="preserve">For example, you might have said “Apple” in response to the category “TREES” and then say that word again in response to the category “TYPES OF PIE”.</w:t>
      </w:r>
    </w:p>
    <w:p w:rsidR="00000000" w:rsidDel="00000000" w:rsidP="00000000" w:rsidRDefault="00000000" w:rsidRPr="00000000" w14:paraId="00000062">
      <w:pPr>
        <w:rPr>
          <w:sz w:val="14"/>
          <w:szCs w:val="1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